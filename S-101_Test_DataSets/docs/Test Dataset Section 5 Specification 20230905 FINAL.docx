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376BF88B" w:rsidR="003351ED" w:rsidRPr="00A735D2" w:rsidRDefault="00C236F7" w:rsidP="00A735D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D3675">
        <w:rPr>
          <w:b/>
          <w:color w:val="000000" w:themeColor="text1"/>
          <w:sz w:val="28"/>
          <w:szCs w:val="28"/>
        </w:rPr>
        <w:t>Test Dataset: </w:t>
      </w:r>
      <w:r w:rsidR="00AD25D9" w:rsidRPr="00A735D2">
        <w:rPr>
          <w:b/>
          <w:color w:val="000000" w:themeColor="text1"/>
          <w:sz w:val="28"/>
          <w:szCs w:val="28"/>
        </w:rPr>
        <w:t>101</w:t>
      </w:r>
      <w:r w:rsidR="00767B16" w:rsidRPr="00A735D2">
        <w:rPr>
          <w:b/>
          <w:color w:val="000000" w:themeColor="text1"/>
          <w:sz w:val="28"/>
          <w:szCs w:val="28"/>
        </w:rPr>
        <w:t>AA</w:t>
      </w:r>
      <w:r w:rsidR="00735500" w:rsidRPr="00A735D2">
        <w:rPr>
          <w:b/>
          <w:color w:val="000000" w:themeColor="text1"/>
          <w:sz w:val="28"/>
          <w:szCs w:val="28"/>
        </w:rPr>
        <w:t>00</w:t>
      </w:r>
      <w:r w:rsidR="00960602">
        <w:rPr>
          <w:b/>
          <w:color w:val="000000" w:themeColor="text1"/>
          <w:sz w:val="28"/>
          <w:szCs w:val="28"/>
        </w:rPr>
        <w:t>DS</w:t>
      </w:r>
      <w:r w:rsidR="0025311C">
        <w:rPr>
          <w:b/>
          <w:color w:val="000000" w:themeColor="text1"/>
          <w:sz w:val="28"/>
          <w:szCs w:val="28"/>
        </w:rPr>
        <w:t>0</w:t>
      </w:r>
      <w:r w:rsidR="00A735D2" w:rsidRPr="00A735D2">
        <w:rPr>
          <w:b/>
          <w:color w:val="000000" w:themeColor="text1"/>
          <w:sz w:val="28"/>
          <w:szCs w:val="28"/>
        </w:rPr>
        <w:t>005</w:t>
      </w:r>
      <w:r w:rsidR="007E4D2B" w:rsidRPr="00A735D2">
        <w:rPr>
          <w:b/>
          <w:color w:val="000000" w:themeColor="text1"/>
          <w:sz w:val="28"/>
          <w:szCs w:val="28"/>
        </w:rPr>
        <w:t xml:space="preserve"> – Dataset 00</w:t>
      </w:r>
      <w:r w:rsidR="00CF718E" w:rsidRPr="00A735D2">
        <w:rPr>
          <w:b/>
          <w:color w:val="000000" w:themeColor="text1"/>
          <w:sz w:val="28"/>
          <w:szCs w:val="28"/>
        </w:rPr>
        <w:t>5</w:t>
      </w:r>
      <w:r w:rsidR="006F31A7" w:rsidRPr="00A735D2">
        <w:rPr>
          <w:b/>
          <w:color w:val="000000" w:themeColor="text1"/>
          <w:sz w:val="28"/>
          <w:szCs w:val="28"/>
        </w:rPr>
        <w:t xml:space="preserve"> (</w:t>
      </w:r>
      <w:r w:rsidR="0020441C">
        <w:rPr>
          <w:b/>
          <w:color w:val="000000" w:themeColor="text1"/>
          <w:sz w:val="28"/>
          <w:szCs w:val="28"/>
        </w:rPr>
        <w:t>DRAFT</w:t>
      </w:r>
      <w:r w:rsidR="00F92586" w:rsidRPr="00A735D2">
        <w:rPr>
          <w:b/>
          <w:color w:val="000000" w:themeColor="text1"/>
          <w:sz w:val="28"/>
          <w:szCs w:val="28"/>
        </w:rPr>
        <w:t>202</w:t>
      </w:r>
      <w:r w:rsidR="00F92586">
        <w:rPr>
          <w:b/>
          <w:color w:val="000000" w:themeColor="text1"/>
          <w:sz w:val="28"/>
          <w:szCs w:val="28"/>
        </w:rPr>
        <w:t>30</w:t>
      </w:r>
      <w:r w:rsidR="0058745B">
        <w:rPr>
          <w:b/>
          <w:color w:val="000000" w:themeColor="text1"/>
          <w:sz w:val="28"/>
          <w:szCs w:val="28"/>
        </w:rPr>
        <w:t>905</w:t>
      </w:r>
      <w:r w:rsidR="006F31A7" w:rsidRPr="00A735D2">
        <w:rPr>
          <w:b/>
          <w:color w:val="000000" w:themeColor="text1"/>
          <w:sz w:val="28"/>
          <w:szCs w:val="28"/>
        </w:rPr>
        <w:t>)</w:t>
      </w:r>
      <w:r w:rsidR="009B646B">
        <w:rPr>
          <w:b/>
          <w:color w:val="000000" w:themeColor="text1"/>
          <w:sz w:val="28"/>
          <w:szCs w:val="28"/>
        </w:rPr>
        <w:t xml:space="preserve"> Edtn </w:t>
      </w:r>
      <w:r w:rsidR="0058745B">
        <w:rPr>
          <w:b/>
          <w:color w:val="000000" w:themeColor="text1"/>
          <w:sz w:val="28"/>
          <w:szCs w:val="28"/>
        </w:rPr>
        <w:t>6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2DC31573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31B9B6B8" w:rsidR="00B6653F" w:rsidRPr="009739FA" w:rsidRDefault="00B6653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32CCFA3A" w:rsidR="00B6653F" w:rsidRPr="009739FA" w:rsidRDefault="00423F1D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Coastline</w:t>
            </w:r>
            <w:r w:rsidR="000C772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(7)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2CF515" w14:textId="514B16F3" w:rsidR="00B6653F" w:rsidRPr="009739FA" w:rsidRDefault="007510A2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3963898F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3FA967E8" w:rsidR="00B6653F" w:rsidRPr="009739FA" w:rsidRDefault="00B6653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7196BB2D" w:rsidR="00B6653F" w:rsidRPr="009739FA" w:rsidRDefault="00423F1D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Land Area</w:t>
            </w:r>
            <w:r w:rsidR="000C772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(8)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923E0E" w14:textId="27AA6EB4" w:rsidR="00B6653F" w:rsidRPr="009739FA" w:rsidRDefault="00DB11F7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51961098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4585DE2A" w:rsidR="00B6653F" w:rsidRPr="009739FA" w:rsidRDefault="00B6653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09AB3F14" w:rsidR="00B6653F" w:rsidRPr="009739FA" w:rsidRDefault="00FE27D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Land Elevation</w:t>
            </w:r>
            <w:r w:rsidR="003C036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8230C7" w14:textId="099F9E5D" w:rsidR="00B6653F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0B2572" w:rsidRPr="00914AC3" w14:paraId="2763CBA4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0034190B" w:rsidR="000B2572" w:rsidRPr="009739FA" w:rsidRDefault="00B6653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5.7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29A46BEC" w:rsidR="000B2572" w:rsidRPr="009739FA" w:rsidRDefault="00855EFC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River</w:t>
            </w:r>
            <w:r w:rsidR="00EE256F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20CCF7" w14:textId="526F4E30" w:rsidR="000B2572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0B2572" w:rsidRPr="00914AC3" w14:paraId="742F6B28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C9AAE" w14:textId="5BB51F28" w:rsidR="000B2572" w:rsidRPr="009739FA" w:rsidRDefault="000B257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5.8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DDA0" w14:textId="6D103CB5" w:rsidR="000B2572" w:rsidRPr="009739FA" w:rsidRDefault="000B2572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Rapids</w:t>
            </w:r>
            <w:r w:rsidR="00231FA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(3)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8129DB" w14:textId="035D6E12" w:rsidR="000B2572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B56A3A" w:rsidRPr="00914AC3" w14:paraId="0DA64641" w14:textId="7FA23941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9B7F" w14:textId="7C56095D" w:rsidR="00B56A3A" w:rsidRPr="009739FA" w:rsidRDefault="000B257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5.9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608A4" w14:textId="401D069F" w:rsidR="00A4486F" w:rsidRPr="009739FA" w:rsidRDefault="00855EFC" w:rsidP="00A4486F">
            <w:pPr>
              <w:spacing w:after="160" w:line="259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Waterfall</w:t>
            </w:r>
            <w:r w:rsidR="002E605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(3)</w:t>
            </w:r>
          </w:p>
          <w:p w14:paraId="3AE210AB" w14:textId="38C1736E" w:rsidR="00B56A3A" w:rsidRPr="009739FA" w:rsidRDefault="00B56A3A" w:rsidP="00063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7B693A" w14:textId="0ABE5275" w:rsidR="00B56A3A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CF718E" w:rsidRPr="00914AC3" w14:paraId="5054E7EE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13428" w14:textId="246EF396" w:rsidR="00CF718E" w:rsidRPr="009739FA" w:rsidRDefault="000B257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5.10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AB8A0" w14:textId="6C86E824" w:rsidR="00CF718E" w:rsidRPr="009739FA" w:rsidRDefault="00855EFC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Lake</w:t>
            </w:r>
            <w:r w:rsidR="00A65A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(1)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B9A0A7" w14:textId="0FFF95D8" w:rsidR="00CF718E" w:rsidRPr="009739FA" w:rsidRDefault="003C036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F00C8D" w:rsidRPr="00914AC3" w14:paraId="701A5124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2F02C" w14:textId="71B5F5C9" w:rsidR="00F00C8D" w:rsidRPr="009739FA" w:rsidRDefault="000B257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490F7" w14:textId="0AD6A529" w:rsidR="00F00C8D" w:rsidRPr="009739FA" w:rsidRDefault="00855EFC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Land Region</w:t>
            </w:r>
            <w:r w:rsidR="008F157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F9258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5</w:t>
            </w:r>
            <w:r w:rsidR="008F157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5A2A6B" w14:textId="674BD144" w:rsidR="00F00C8D" w:rsidRPr="009739FA" w:rsidRDefault="008F1577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8C54EA" w:rsidRPr="00914AC3" w14:paraId="3B169203" w14:textId="77777777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0E87E" w14:textId="17879DEA" w:rsidR="008C54EA" w:rsidRPr="009739FA" w:rsidRDefault="008C54EA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3F4A1" w14:textId="5D7B11E4" w:rsidR="008C54EA" w:rsidRDefault="008C54EA" w:rsidP="00063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Vegetation</w:t>
            </w:r>
            <w:r w:rsidR="0070459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(3)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5C8993" w14:textId="7156DDF6" w:rsidR="008C54EA" w:rsidRPr="009739FA" w:rsidRDefault="00AA1536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B56A3A" w:rsidRPr="00914AC3" w14:paraId="6792266C" w14:textId="52809E3A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1EA67" w14:textId="2745504E" w:rsidR="00B56A3A" w:rsidRPr="009739FA" w:rsidRDefault="00CF718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A537F" w14:textId="0BBEB344" w:rsidR="00B56A3A" w:rsidRPr="009739FA" w:rsidRDefault="008C54EA" w:rsidP="00063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Ice Area</w:t>
            </w:r>
            <w:r w:rsidR="00B94DD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(1)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42EDD7" w14:textId="2DEFEFAD" w:rsidR="00B56A3A" w:rsidRPr="009739FA" w:rsidRDefault="00B94DDA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B56A3A" w:rsidRPr="00914AC3" w14:paraId="36FBF0CB" w14:textId="41AB119E" w:rsidTr="131AA824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EC565" w14:textId="40074DB5" w:rsidR="00B56A3A" w:rsidRPr="00A75011" w:rsidRDefault="00CF718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A7501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79D57" w14:textId="49526C5C" w:rsidR="00B56A3A" w:rsidRPr="00A75011" w:rsidRDefault="00CF718E" w:rsidP="00063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bookmarkStart w:id="0" w:name="_Toc260134178"/>
            <w:bookmarkStart w:id="1" w:name="_Toc260142513"/>
            <w:bookmarkStart w:id="2" w:name="_Toc522284123"/>
            <w:bookmarkStart w:id="3" w:name="_Toc65374145"/>
            <w:r w:rsidRPr="00A7501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Sloping </w:t>
            </w:r>
            <w:r w:rsidR="00B94DDA" w:rsidRPr="00A7501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</w:t>
            </w:r>
            <w:r w:rsidRPr="00A7501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round</w:t>
            </w:r>
            <w:bookmarkEnd w:id="0"/>
            <w:bookmarkEnd w:id="1"/>
            <w:bookmarkEnd w:id="2"/>
            <w:bookmarkEnd w:id="3"/>
            <w:r w:rsidR="00C66911" w:rsidRPr="00A7501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6117F0" w:rsidRPr="00A7501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(4)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CFC34C" w14:textId="48544A39" w:rsidR="00B56A3A" w:rsidRPr="00CE1B74" w:rsidRDefault="00801857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val="en-US" w:eastAsia="en-US"/>
              </w:rPr>
            </w:pPr>
            <w:r w:rsidRPr="006117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</w:tr>
      <w:tr w:rsidR="00B56A3A" w:rsidRPr="00914AC3" w14:paraId="213FD852" w14:textId="6F841FD6" w:rsidTr="131AA824">
        <w:trPr>
          <w:trHeight w:val="487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8DDAA" w14:textId="72EEA1DA" w:rsidR="00B56A3A" w:rsidRPr="009739FA" w:rsidRDefault="0061520D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CBA31" w14:textId="500121BF" w:rsidR="00B56A3A" w:rsidRPr="009739FA" w:rsidRDefault="00BC73BA" w:rsidP="00063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bookmarkStart w:id="4" w:name="_Toc260134183"/>
            <w:bookmarkStart w:id="5" w:name="_Toc260142517"/>
            <w:bookmarkStart w:id="6" w:name="_Toc522284126"/>
            <w:bookmarkStart w:id="7" w:name="_Toc65374148"/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Slope </w:t>
            </w:r>
            <w:r w:rsidR="00B94DD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</w:t>
            </w: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opline</w:t>
            </w:r>
            <w:bookmarkEnd w:id="4"/>
            <w:bookmarkEnd w:id="5"/>
            <w:bookmarkEnd w:id="6"/>
            <w:bookmarkEnd w:id="7"/>
            <w:r w:rsidR="00FB45D3"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EE6D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(5)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C63DCB" w14:textId="6D113612" w:rsidR="00B56A3A" w:rsidRPr="009739FA" w:rsidRDefault="00801857" w:rsidP="008018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</w:tr>
      <w:tr w:rsidR="00B56A3A" w:rsidRPr="00914AC3" w14:paraId="4BB6A5C4" w14:textId="623D61B2" w:rsidTr="131AA824">
        <w:trPr>
          <w:trHeight w:val="45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988F" w14:textId="600D55EF" w:rsidR="00B56A3A" w:rsidRPr="009739FA" w:rsidRDefault="00DD3837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5.16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B6677" w14:textId="11B0433B" w:rsidR="00B56A3A" w:rsidRPr="009739FA" w:rsidRDefault="00DD3837" w:rsidP="00063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bookmarkStart w:id="8" w:name="_Toc260134189"/>
            <w:bookmarkStart w:id="9" w:name="_Toc260142522"/>
            <w:bookmarkStart w:id="10" w:name="_Toc522284128"/>
            <w:bookmarkStart w:id="11" w:name="_Toc65374150"/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Tideway</w:t>
            </w:r>
            <w:bookmarkEnd w:id="8"/>
            <w:bookmarkEnd w:id="9"/>
            <w:bookmarkEnd w:id="10"/>
            <w:bookmarkEnd w:id="11"/>
            <w:r w:rsidR="00662CF1"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F75D4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D9D868" w14:textId="24003038" w:rsidR="00B56A3A" w:rsidRPr="009739FA" w:rsidRDefault="00801857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</w:tr>
    </w:tbl>
    <w:p w14:paraId="57D37AD8" w14:textId="118F2921" w:rsidR="00081CE7" w:rsidRDefault="006117F0" w:rsidP="007B5581">
      <w:pPr>
        <w:spacing w:after="160" w:line="259" w:lineRule="auto"/>
      </w:pPr>
      <w:r>
        <w:t>(4</w:t>
      </w:r>
      <w:r w:rsidR="00464C79">
        <w:t>2</w:t>
      </w:r>
      <w:r>
        <w:t xml:space="preserve"> feature</w:t>
      </w:r>
      <w:r w:rsidR="00A75011">
        <w:t xml:space="preserve"> instances)</w:t>
      </w:r>
    </w:p>
    <w:p w14:paraId="2B82B295" w14:textId="77777777" w:rsidR="009B646B" w:rsidRDefault="009B646B" w:rsidP="009B6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CA"/>
        </w:rPr>
        <w:t>Dataset Specifications</w:t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5009C097" w14:textId="77777777" w:rsidR="009B646B" w:rsidRDefault="009B646B" w:rsidP="009B64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CA"/>
        </w:rPr>
        <w:t xml:space="preserve">See document located in github  </w:t>
      </w:r>
      <w:hyperlink r:id="rId11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CA"/>
          </w:rPr>
          <w:t>S-101-Test-Datasets/S-101 Test Dataset Specification 20220725 1.0 FINAL.docx at main · iho-ohi/S-101-Test-Datasets (github.com)</w:t>
        </w:r>
      </w:hyperlink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6466F9F3" w14:textId="0B30D69C" w:rsidR="00AD25D9" w:rsidRDefault="00AD25D9" w:rsidP="007B5581">
      <w:pPr>
        <w:spacing w:after="160" w:line="259" w:lineRule="auto"/>
      </w:pPr>
    </w:p>
    <w:p w14:paraId="6BA5DA16" w14:textId="54AC7FC4" w:rsidR="009B646B" w:rsidRDefault="009B646B" w:rsidP="007B5581">
      <w:pPr>
        <w:spacing w:after="160" w:line="259" w:lineRule="auto"/>
      </w:pPr>
    </w:p>
    <w:p w14:paraId="78AE731E" w14:textId="57833BD6" w:rsidR="009B646B" w:rsidRDefault="009B646B" w:rsidP="007B5581">
      <w:pPr>
        <w:spacing w:after="160" w:line="259" w:lineRule="auto"/>
      </w:pPr>
    </w:p>
    <w:p w14:paraId="609B56FC" w14:textId="4264DE02" w:rsidR="009B646B" w:rsidRDefault="009B646B" w:rsidP="007B5581">
      <w:pPr>
        <w:spacing w:after="160" w:line="259" w:lineRule="auto"/>
      </w:pPr>
    </w:p>
    <w:p w14:paraId="32A5D21D" w14:textId="1E7A5EC8" w:rsidR="009B646B" w:rsidRDefault="009B646B" w:rsidP="007B5581">
      <w:pPr>
        <w:spacing w:after="160" w:line="259" w:lineRule="auto"/>
      </w:pPr>
    </w:p>
    <w:p w14:paraId="5792D3A1" w14:textId="36CDB170" w:rsidR="009B646B" w:rsidRDefault="009B646B" w:rsidP="007B5581">
      <w:pPr>
        <w:spacing w:after="160" w:line="259" w:lineRule="auto"/>
      </w:pPr>
    </w:p>
    <w:p w14:paraId="0C1CE963" w14:textId="4C322A52" w:rsidR="009B646B" w:rsidRDefault="009B646B" w:rsidP="007B5581">
      <w:pPr>
        <w:spacing w:after="160" w:line="259" w:lineRule="auto"/>
      </w:pPr>
    </w:p>
    <w:p w14:paraId="3B8E5DD6" w14:textId="5FB2B09C" w:rsidR="009B646B" w:rsidRDefault="009B646B" w:rsidP="007B5581">
      <w:pPr>
        <w:spacing w:after="160" w:line="259" w:lineRule="auto"/>
      </w:pPr>
    </w:p>
    <w:p w14:paraId="652E30A7" w14:textId="380D6AA8" w:rsidR="009B646B" w:rsidRDefault="009B646B" w:rsidP="007B5581">
      <w:pPr>
        <w:spacing w:after="160" w:line="259" w:lineRule="auto"/>
      </w:pPr>
    </w:p>
    <w:p w14:paraId="75C18FC3" w14:textId="1DB518CA" w:rsidR="009B646B" w:rsidRDefault="009B646B" w:rsidP="007B5581">
      <w:pPr>
        <w:spacing w:after="160" w:line="259" w:lineRule="auto"/>
      </w:pPr>
    </w:p>
    <w:p w14:paraId="4784B50E" w14:textId="4922B25A" w:rsidR="009B646B" w:rsidRDefault="009B646B" w:rsidP="007B5581">
      <w:pPr>
        <w:spacing w:after="160" w:line="259" w:lineRule="auto"/>
      </w:pPr>
    </w:p>
    <w:p w14:paraId="5320FF7C" w14:textId="33F61B41" w:rsidR="009B646B" w:rsidRDefault="009B646B" w:rsidP="007B5581">
      <w:pPr>
        <w:spacing w:after="160" w:line="259" w:lineRule="auto"/>
      </w:pPr>
    </w:p>
    <w:p w14:paraId="038052FA" w14:textId="6CFBE36F" w:rsidR="009B646B" w:rsidRDefault="009B646B" w:rsidP="007B5581">
      <w:pPr>
        <w:spacing w:after="160" w:line="259" w:lineRule="auto"/>
      </w:pPr>
    </w:p>
    <w:p w14:paraId="16511662" w14:textId="77777777" w:rsidR="009B646B" w:rsidRDefault="009B646B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1A021C3B" w:rsidR="00A60409" w:rsidRPr="00C37152" w:rsidRDefault="00B2676F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Reference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67A88A2D" w:rsidR="00A60409" w:rsidRPr="00C37152" w:rsidRDefault="00B2676F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</w:t>
            </w:r>
            <w:del w:id="12" w:author="Laura Tyzack" w:date="2023-07-12T08:30:00Z">
              <w:r w:rsidDel="00CE4359">
                <w:rPr>
                  <w:rFonts w:ascii="Calibri" w:eastAsia="Times New Roman" w:hAnsi="Calibri" w:cs="Calibri"/>
                  <w:sz w:val="20"/>
                  <w:szCs w:val="20"/>
                </w:rPr>
                <w:delText>.</w:delText>
              </w:r>
            </w:del>
            <w:r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D7D56B" w14:textId="34CA0475" w:rsidR="00A60409" w:rsidRPr="00C37152" w:rsidRDefault="00B2676F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Coastline</w:t>
            </w:r>
          </w:p>
        </w:tc>
      </w:tr>
      <w:tr w:rsidR="00A60409" w:rsidRPr="00C37152" w14:paraId="2FFE6690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436666C8" w:rsidR="005D2FCD" w:rsidRPr="003753BF" w:rsidRDefault="005D2FCD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33.2352'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13.1046'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77777" w:rsidR="00DE2E28" w:rsidRPr="003F072B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B216D42" w14:textId="73C66BAB" w:rsidR="006A21E3" w:rsidRPr="003F072B" w:rsidRDefault="000C7725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187DCA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coastline </w:t>
            </w:r>
            <w:r w:rsidR="00BC5D5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= </w:t>
            </w:r>
            <w:r w:rsidR="00187DCA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6 </w:t>
            </w:r>
            <w:r w:rsidR="00F909F4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glacier, seaward end</w:t>
            </w:r>
          </w:p>
          <w:p w14:paraId="1A1CC038" w14:textId="6899D3B7" w:rsidR="00F909F4" w:rsidRPr="003F072B" w:rsidRDefault="000C7725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F909F4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coastline </w:t>
            </w:r>
            <w:r w:rsidR="00BC5D5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= </w:t>
            </w:r>
            <w:r w:rsidR="00F909F4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 mangrove</w:t>
            </w:r>
          </w:p>
          <w:p w14:paraId="52CF0EF5" w14:textId="705BEF7D" w:rsidR="00F909F4" w:rsidRPr="003F072B" w:rsidRDefault="000C7725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F909F4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coastline </w:t>
            </w:r>
            <w:r w:rsidR="00BC5D5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= </w:t>
            </w:r>
            <w:r w:rsidR="00F909F4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8 marshy shore</w:t>
            </w:r>
          </w:p>
          <w:p w14:paraId="2E7BBB5A" w14:textId="11FF90B7" w:rsidR="00F909F4" w:rsidRPr="003F072B" w:rsidRDefault="000C7725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F909F4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coastline </w:t>
            </w:r>
            <w:r w:rsidR="00BC5D5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= </w:t>
            </w:r>
            <w:r w:rsidR="00F909F4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10 ice coast</w:t>
            </w:r>
          </w:p>
          <w:p w14:paraId="0881A903" w14:textId="145F6B2A" w:rsidR="0099140B" w:rsidRPr="003F072B" w:rsidRDefault="000C7725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4B726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Quality of horizontal measurement </w:t>
            </w:r>
            <w:r w:rsidR="00BC5D5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= </w:t>
            </w:r>
            <w:r w:rsidR="004B726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 approximate</w:t>
            </w:r>
            <w:r w:rsidR="0099140B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027936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(spatial attribute)</w:t>
            </w:r>
          </w:p>
          <w:p w14:paraId="26C4E075" w14:textId="2B9EE3F4" w:rsidR="00A26EEB" w:rsidRPr="003F072B" w:rsidRDefault="000C7725" w:rsidP="000B5D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A20C03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Radar conspicuous</w:t>
            </w:r>
            <w:r w:rsidR="00BC5D5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= </w:t>
            </w:r>
            <w:r w:rsidR="00A20C03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550A5F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true</w:t>
            </w:r>
          </w:p>
          <w:p w14:paraId="5DF0DE3C" w14:textId="027429FE" w:rsidR="006A21E3" w:rsidRPr="003F072B" w:rsidRDefault="000C7725" w:rsidP="00DE2E2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Coastline (curve) </w:t>
            </w:r>
            <w:r w:rsidR="00550A5F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Radar conspicuous </w:t>
            </w:r>
            <w:r w:rsidR="00BC5D52" w:rsidRP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= </w:t>
            </w:r>
            <w:r w:rsidR="003F072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false</w:t>
            </w:r>
          </w:p>
          <w:p w14:paraId="4ADC2139" w14:textId="2B93BE1B" w:rsidR="006A21E3" w:rsidRPr="00584975" w:rsidRDefault="006A21E3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</w:tc>
      </w:tr>
      <w:tr w:rsidR="00A60409" w:rsidRPr="00C37152" w14:paraId="5D6C90E8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5127C" w14:textId="50BA99D9" w:rsidR="00A60409" w:rsidRDefault="005D2FCD" w:rsidP="004C6E64">
            <w:pPr>
              <w:spacing w:after="0" w:line="240" w:lineRule="auto"/>
            </w:pPr>
            <w:r>
              <w:object w:dxaOrig="6520" w:dyaOrig="3210" w14:anchorId="08D5E7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7.5pt;height:107.25pt" o:ole="">
                  <v:imagedata r:id="rId12" o:title=""/>
                </v:shape>
                <o:OLEObject Type="Embed" ProgID="PBrush" ShapeID="_x0000_i1025" DrawAspect="Content" ObjectID="_1755420078" r:id="rId13"/>
              </w:object>
            </w:r>
          </w:p>
          <w:p w14:paraId="498B6AA4" w14:textId="77777777" w:rsidR="006F18FD" w:rsidRDefault="006F18FD" w:rsidP="004C6E64">
            <w:pPr>
              <w:spacing w:after="0" w:line="240" w:lineRule="auto"/>
            </w:pPr>
          </w:p>
          <w:p w14:paraId="0486DF63" w14:textId="77777777" w:rsidR="006F18FD" w:rsidRDefault="006F18FD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81309D3" w14:textId="77777777" w:rsidR="00A60409" w:rsidRPr="006023A3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7ABFE674" w:rsidR="00A847C2" w:rsidRDefault="00A847C2" w:rsidP="007B5581">
      <w:pPr>
        <w:spacing w:after="160" w:line="259" w:lineRule="auto"/>
      </w:pPr>
    </w:p>
    <w:p w14:paraId="2EF8D7B1" w14:textId="77777777" w:rsidR="00A847C2" w:rsidRDefault="00A847C2">
      <w:pPr>
        <w:spacing w:after="160" w:line="259" w:lineRule="auto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04A6B4C8" w:rsidR="00B56A3A" w:rsidRPr="00C37152" w:rsidRDefault="007510A2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3366C" w14:textId="00799048" w:rsidR="00B56A3A" w:rsidRPr="00C37152" w:rsidRDefault="007510A2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Land Area</w:t>
            </w:r>
            <w:r w:rsidR="00A60409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B56A3A" w:rsidRPr="00C37152" w14:paraId="5FC29A45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5C0E42BF" w:rsidR="005D2FCD" w:rsidRPr="003753BF" w:rsidRDefault="005D2FCD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31.6266'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12.3474'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2461AA9" w14:textId="6057F432" w:rsidR="00BE02E1" w:rsidRPr="00C1205D" w:rsidRDefault="00184219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L</w:t>
            </w:r>
            <w:r w:rsidR="00BE02E1" w:rsidRPr="00C1205D">
              <w:rPr>
                <w:rFonts w:eastAsia="Times New Roman" w:cstheme="minorHAnsi"/>
                <w:sz w:val="20"/>
                <w:szCs w:val="20"/>
              </w:rPr>
              <w:t xml:space="preserve">and </w:t>
            </w:r>
            <w:r w:rsidRPr="00C1205D">
              <w:rPr>
                <w:rFonts w:eastAsia="Times New Roman" w:cstheme="minorHAnsi"/>
                <w:sz w:val="20"/>
                <w:szCs w:val="20"/>
              </w:rPr>
              <w:t>A</w:t>
            </w:r>
            <w:r w:rsidR="00BE02E1" w:rsidRPr="00C1205D">
              <w:rPr>
                <w:rFonts w:eastAsia="Times New Roman" w:cstheme="minorHAnsi"/>
                <w:sz w:val="20"/>
                <w:szCs w:val="20"/>
              </w:rPr>
              <w:t>rea</w:t>
            </w:r>
            <w:r w:rsidRPr="00C1205D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  <w:r w:rsidR="00CC28C0" w:rsidRPr="00C1205D">
              <w:rPr>
                <w:rFonts w:eastAsia="Times New Roman" w:cstheme="minorHAnsi"/>
                <w:sz w:val="20"/>
                <w:szCs w:val="20"/>
              </w:rPr>
              <w:t xml:space="preserve"> x3</w:t>
            </w:r>
          </w:p>
          <w:p w14:paraId="663E8E9C" w14:textId="74B0FC3A" w:rsidR="00BE02E1" w:rsidRPr="00C1205D" w:rsidRDefault="00C77360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Land Area (curve)</w:t>
            </w:r>
          </w:p>
          <w:p w14:paraId="4567E33F" w14:textId="2DA55281" w:rsidR="00BE02E1" w:rsidRPr="00C1205D" w:rsidRDefault="00C77360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Land Area (curve)</w:t>
            </w:r>
            <w:r w:rsidR="00AC2F16" w:rsidRPr="00C1205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AC2F16" w:rsidRPr="00C1205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Quality of horizontal measurement = 4 approximate (spatial attribute)</w:t>
            </w:r>
          </w:p>
          <w:p w14:paraId="69613C22" w14:textId="72144ABF" w:rsidR="009739FA" w:rsidRPr="00C1205D" w:rsidRDefault="00C77360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Land Area (surface</w:t>
            </w:r>
            <w:r w:rsidR="00CC28C0" w:rsidRPr="00C1205D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C25C926" w14:textId="53DE4517" w:rsidR="00F76F78" w:rsidRPr="00C1205D" w:rsidRDefault="00F76F78" w:rsidP="00F76F7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Land Area (surface) Condition = 1 under construction</w:t>
            </w:r>
          </w:p>
          <w:p w14:paraId="47B7849B" w14:textId="2C4ABB08" w:rsidR="00F76F78" w:rsidRPr="00C1205D" w:rsidRDefault="00F76F78" w:rsidP="00F76F7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Land Area (surface) Condition = 2 under reclamation</w:t>
            </w:r>
          </w:p>
          <w:p w14:paraId="76DFA0B9" w14:textId="3F11CCE2" w:rsidR="00F76F78" w:rsidRPr="00C1205D" w:rsidRDefault="00F76F78" w:rsidP="00F76F7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Land Area (surface) Condition = 3 planned construction</w:t>
            </w:r>
          </w:p>
          <w:p w14:paraId="4763D635" w14:textId="3D4E13DC" w:rsidR="009739FA" w:rsidRPr="00C1205D" w:rsidRDefault="003C0821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 xml:space="preserve">Island </w:t>
            </w:r>
            <w:r w:rsidR="00C77360" w:rsidRPr="00C1205D">
              <w:rPr>
                <w:rFonts w:eastAsia="Times New Roman" w:cstheme="minorHAnsi"/>
                <w:sz w:val="20"/>
                <w:szCs w:val="20"/>
              </w:rPr>
              <w:t>G</w:t>
            </w:r>
            <w:r w:rsidRPr="00C1205D">
              <w:rPr>
                <w:rFonts w:eastAsia="Times New Roman" w:cstheme="minorHAnsi"/>
                <w:sz w:val="20"/>
                <w:szCs w:val="20"/>
              </w:rPr>
              <w:t>roup</w:t>
            </w:r>
            <w:r w:rsidR="00C77360" w:rsidRPr="00C1205D">
              <w:rPr>
                <w:rFonts w:eastAsia="Times New Roman" w:cstheme="minorHAnsi"/>
                <w:sz w:val="20"/>
                <w:szCs w:val="20"/>
              </w:rPr>
              <w:t xml:space="preserve"> – aggregating </w:t>
            </w:r>
            <w:r w:rsidR="00CC28C0" w:rsidRPr="00C1205D">
              <w:rPr>
                <w:rFonts w:eastAsia="Times New Roman" w:cstheme="minorHAnsi"/>
                <w:sz w:val="20"/>
                <w:szCs w:val="20"/>
              </w:rPr>
              <w:t xml:space="preserve">the 3 point features </w:t>
            </w:r>
          </w:p>
          <w:p w14:paraId="1631A483" w14:textId="47740622" w:rsidR="009739FA" w:rsidRPr="00DE2E28" w:rsidRDefault="002869B1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`1</w:t>
            </w:r>
          </w:p>
        </w:tc>
      </w:tr>
      <w:tr w:rsidR="00B56A3A" w:rsidRPr="00C37152" w14:paraId="52E40F51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646FE0FC" w:rsidR="00B56A3A" w:rsidRDefault="00841281" w:rsidP="004C6E6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317222D" wp14:editId="0DC48ECB">
                  <wp:extent cx="2209800" cy="2545966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15" cy="2567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DCF5E" w14:textId="79CD3A79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0D91413" w14:textId="77777777" w:rsidR="00B56A3A" w:rsidRPr="006023A3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77777777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p w14:paraId="02DC2A99" w14:textId="2602DBC4" w:rsidR="00A847C2" w:rsidRDefault="00A847C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C7725" w:rsidRPr="00321EBD" w14:paraId="40BE449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76729E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17F2BC" w14:textId="5A2A91FA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C80040" w14:textId="77777777" w:rsidR="000C7725" w:rsidRPr="00321EBD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C7725" w:rsidRPr="00C37152" w14:paraId="0522509C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DDD8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A09FE1" w14:textId="56EC5882" w:rsidR="000C7725" w:rsidRPr="00C37152" w:rsidRDefault="00DB11F7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Land Elevation</w:t>
            </w:r>
          </w:p>
        </w:tc>
      </w:tr>
      <w:tr w:rsidR="000C7725" w:rsidRPr="00AB66B9" w14:paraId="391BE7B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2A4C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4CDF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C7725" w:rsidRPr="00DE2E28" w14:paraId="2E407BF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50F7" w14:textId="2165293B" w:rsidR="000C7725" w:rsidRPr="003753BF" w:rsidRDefault="005D2FC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36.9408'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17.325'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17FA" w14:textId="77777777" w:rsidR="000C7725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67DC296" w14:textId="404D4CAF" w:rsidR="000C7725" w:rsidRPr="00C1205D" w:rsidRDefault="00DB11F7" w:rsidP="00B667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Land Elevation</w:t>
            </w:r>
            <w:r w:rsidR="000C7725" w:rsidRPr="00C1205D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Pr="00C1205D">
              <w:rPr>
                <w:rFonts w:eastAsia="Times New Roman" w:cstheme="minorHAnsi"/>
                <w:sz w:val="20"/>
                <w:szCs w:val="20"/>
              </w:rPr>
              <w:t>point</w:t>
            </w:r>
            <w:r w:rsidR="000C7725" w:rsidRPr="00C1205D">
              <w:rPr>
                <w:rFonts w:eastAsia="Times New Roman" w:cstheme="minorHAnsi"/>
                <w:sz w:val="20"/>
                <w:szCs w:val="20"/>
              </w:rPr>
              <w:t>)</w:t>
            </w:r>
            <w:r w:rsidR="00383E9D" w:rsidRPr="00C1205D">
              <w:rPr>
                <w:rFonts w:eastAsia="Times New Roman" w:cstheme="minorHAnsi"/>
                <w:sz w:val="20"/>
                <w:szCs w:val="20"/>
              </w:rPr>
              <w:t xml:space="preserve"> elevation = 50 </w:t>
            </w:r>
          </w:p>
          <w:p w14:paraId="519EDC7E" w14:textId="6C2B536C" w:rsidR="000C7725" w:rsidRPr="00C1205D" w:rsidRDefault="00DB11F7" w:rsidP="00B667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Land Elevation</w:t>
            </w:r>
            <w:r w:rsidR="000C7725" w:rsidRPr="00C1205D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Pr="00C1205D">
              <w:rPr>
                <w:rFonts w:eastAsia="Times New Roman" w:cstheme="minorHAnsi"/>
                <w:sz w:val="20"/>
                <w:szCs w:val="20"/>
              </w:rPr>
              <w:t>curve</w:t>
            </w:r>
            <w:r w:rsidR="000C7725" w:rsidRPr="00C1205D">
              <w:rPr>
                <w:rFonts w:eastAsia="Times New Roman" w:cstheme="minorHAnsi"/>
                <w:sz w:val="20"/>
                <w:szCs w:val="20"/>
              </w:rPr>
              <w:t xml:space="preserve">) </w:t>
            </w:r>
            <w:r w:rsidR="00383E9D" w:rsidRPr="00C1205D">
              <w:rPr>
                <w:rFonts w:eastAsia="Times New Roman" w:cstheme="minorHAnsi"/>
                <w:sz w:val="20"/>
                <w:szCs w:val="20"/>
              </w:rPr>
              <w:t>x3 elevation = 10, 20, 30</w:t>
            </w:r>
          </w:p>
          <w:p w14:paraId="567DAC1B" w14:textId="77777777" w:rsidR="000C7725" w:rsidRPr="00DE2E28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C7725" w:rsidRPr="006023A3" w14:paraId="3FB8DFB7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E194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DF5D4" w14:textId="77777777" w:rsidR="000C7725" w:rsidRDefault="000C77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32CCB03" w14:textId="117ABED4" w:rsidR="000C7725" w:rsidRDefault="0084128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CF79559" wp14:editId="28BA7B70">
                  <wp:extent cx="3166382" cy="12649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158" cy="127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51BCF" w14:textId="77777777" w:rsidR="000C7725" w:rsidRPr="006023A3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  <w:tr w:rsidR="004F5445" w:rsidRPr="00321EBD" w14:paraId="3AA261D1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604971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EE3637" w14:textId="4BF75D8D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A771304" w14:textId="77777777" w:rsidR="004F5445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52147C8" w14:textId="77777777" w:rsidR="003700BF" w:rsidRDefault="003700BF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5A29E5F" w14:textId="77777777" w:rsidR="003700BF" w:rsidRPr="00321EBD" w:rsidRDefault="003700BF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F5445" w:rsidRPr="00C37152" w14:paraId="19631FD9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6C24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34530E" w14:textId="71562E18" w:rsidR="004F5445" w:rsidRPr="00C37152" w:rsidRDefault="004F5445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River</w:t>
            </w:r>
          </w:p>
        </w:tc>
      </w:tr>
      <w:tr w:rsidR="004F5445" w:rsidRPr="00AB66B9" w14:paraId="7EB2A1A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9978F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8069D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F5445" w:rsidRPr="00DE2E28" w14:paraId="7F9B54B1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78BD" w14:textId="00D85167" w:rsidR="004F5445" w:rsidRPr="003753BF" w:rsidRDefault="005D2FC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29.7486'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16.7796'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1AD1F" w14:textId="77777777" w:rsidR="004F5445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829477D" w14:textId="64285D95" w:rsidR="004F5445" w:rsidRPr="00C1205D" w:rsidRDefault="00EE256F" w:rsidP="009B646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River</w:t>
            </w:r>
            <w:r w:rsidR="004F5445" w:rsidRPr="00C1205D">
              <w:rPr>
                <w:rFonts w:eastAsia="Times New Roman" w:cstheme="minorHAnsi"/>
                <w:sz w:val="20"/>
                <w:szCs w:val="20"/>
              </w:rPr>
              <w:t xml:space="preserve"> (curve)</w:t>
            </w:r>
          </w:p>
          <w:p w14:paraId="52A852D6" w14:textId="25DB7110" w:rsidR="004F5445" w:rsidRPr="00C1205D" w:rsidRDefault="004F5445" w:rsidP="009B646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R</w:t>
            </w:r>
            <w:r w:rsidR="00EE256F" w:rsidRPr="00C1205D">
              <w:rPr>
                <w:rFonts w:eastAsia="Times New Roman" w:cstheme="minorHAnsi"/>
                <w:sz w:val="20"/>
                <w:szCs w:val="20"/>
              </w:rPr>
              <w:t>iver</w:t>
            </w:r>
            <w:r w:rsidRPr="00C1205D">
              <w:rPr>
                <w:rFonts w:eastAsia="Times New Roman" w:cstheme="minorHAnsi"/>
                <w:sz w:val="20"/>
                <w:szCs w:val="20"/>
              </w:rPr>
              <w:t xml:space="preserve"> (surface) </w:t>
            </w:r>
          </w:p>
          <w:p w14:paraId="1E7EC013" w14:textId="77777777" w:rsidR="004F5445" w:rsidRPr="00DE2E28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F5445" w:rsidRPr="006023A3" w14:paraId="7ECA399F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088F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E0BF9" w14:textId="77777777" w:rsidR="004F5445" w:rsidRDefault="004F544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B258A00" w14:textId="59434348" w:rsidR="000E7FF4" w:rsidRDefault="000E7FF4" w:rsidP="00B6671D">
            <w:pPr>
              <w:spacing w:after="0" w:line="240" w:lineRule="auto"/>
            </w:pPr>
            <w:r>
              <w:object w:dxaOrig="3400" w:dyaOrig="450" w14:anchorId="3A75EE49">
                <v:shape id="_x0000_i1026" type="#_x0000_t75" style="width:170.25pt;height:22.5pt" o:ole="">
                  <v:imagedata r:id="rId16" o:title=""/>
                </v:shape>
                <o:OLEObject Type="Embed" ProgID="PBrush" ShapeID="_x0000_i1026" DrawAspect="Content" ObjectID="_1755420079" r:id="rId17"/>
              </w:object>
            </w:r>
          </w:p>
          <w:p w14:paraId="0478F60E" w14:textId="77777777" w:rsidR="000E7FF4" w:rsidRDefault="000E7FF4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5EE27E0" w14:textId="076758FC" w:rsidR="004F5445" w:rsidRDefault="0084128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2CD71CC" wp14:editId="3E936611">
                  <wp:extent cx="2381250" cy="1466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A51C8" w14:textId="77777777" w:rsidR="000E7FF4" w:rsidRDefault="000E7FF4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C7C7CBC" w14:textId="77777777" w:rsidR="004F5445" w:rsidRPr="006023A3" w:rsidRDefault="004F5445" w:rsidP="0033630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0E0362D9" w:rsidR="004F5445" w:rsidRDefault="003700BF" w:rsidP="003700BF">
      <w:pPr>
        <w:tabs>
          <w:tab w:val="left" w:pos="1125"/>
        </w:tabs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2F3D54E" w14:textId="77777777" w:rsidR="003700BF" w:rsidRDefault="003700BF" w:rsidP="003700BF">
      <w:pPr>
        <w:tabs>
          <w:tab w:val="left" w:pos="1125"/>
        </w:tabs>
        <w:spacing w:after="160" w:line="259" w:lineRule="auto"/>
        <w:rPr>
          <w:b/>
          <w:sz w:val="28"/>
          <w:szCs w:val="28"/>
        </w:rPr>
      </w:pPr>
    </w:p>
    <w:p w14:paraId="4F4AED33" w14:textId="45303801" w:rsidR="00A847C2" w:rsidRDefault="00A847C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64C4B1AC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</w:t>
            </w:r>
            <w:r w:rsidR="001F4D6C"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745E04BE" w:rsidR="002E6058" w:rsidRPr="00C37152" w:rsidRDefault="002E6058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Rapids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04CB7485" w:rsidR="002E6058" w:rsidRPr="003753BF" w:rsidRDefault="005D2FCD" w:rsidP="005D2FC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29.8392'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15.7488'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A81E56D" w14:textId="46219B88" w:rsidR="002E6058" w:rsidRPr="0081282A" w:rsidRDefault="001F4D6C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>Rapids</w:t>
            </w:r>
            <w:r w:rsidR="002E6058"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>(point)</w:t>
            </w:r>
          </w:p>
          <w:p w14:paraId="144B8887" w14:textId="693F2E38" w:rsidR="002E6058" w:rsidRPr="0081282A" w:rsidRDefault="001F4D6C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>Rapids</w:t>
            </w:r>
            <w:r w:rsidR="002E6058"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(curve)</w:t>
            </w:r>
          </w:p>
          <w:p w14:paraId="30C1552C" w14:textId="312F984E" w:rsidR="002E6058" w:rsidRPr="0081282A" w:rsidRDefault="001F4D6C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>Rapids</w:t>
            </w:r>
            <w:r w:rsidR="002E6058"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</w:t>
            </w:r>
            <w:r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>surface</w:t>
            </w:r>
            <w:r w:rsidR="002E6058" w:rsidRPr="0081282A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) </w:t>
            </w:r>
          </w:p>
          <w:p w14:paraId="03ED4052" w14:textId="77777777" w:rsidR="002E6058" w:rsidRPr="00DE2E2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76FEBF6" w14:textId="77777777" w:rsidR="004201D5" w:rsidRDefault="001E6280" w:rsidP="001E6280">
            <w:pPr>
              <w:tabs>
                <w:tab w:val="left" w:pos="2081"/>
              </w:tabs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F4D8034" wp14:editId="185195BD">
                  <wp:extent cx="630352" cy="8229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961" cy="832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t xml:space="preserve"> </w:t>
            </w:r>
          </w:p>
          <w:p w14:paraId="1BF2D6C7" w14:textId="77777777" w:rsidR="004201D5" w:rsidRDefault="004201D5" w:rsidP="001E6280">
            <w:pPr>
              <w:tabs>
                <w:tab w:val="left" w:pos="2081"/>
              </w:tabs>
              <w:spacing w:after="0" w:line="240" w:lineRule="auto"/>
              <w:rPr>
                <w:noProof/>
                <w:lang w:val="en-GB" w:eastAsia="en-GB"/>
              </w:rPr>
            </w:pPr>
          </w:p>
          <w:p w14:paraId="44B693E8" w14:textId="1BBC2562" w:rsidR="001E6280" w:rsidRDefault="005D2FCD" w:rsidP="001E6280">
            <w:pPr>
              <w:tabs>
                <w:tab w:val="left" w:pos="2081"/>
              </w:tabs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E022948" wp14:editId="7791064D">
                  <wp:extent cx="1044224" cy="44450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017" cy="480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77777777" w:rsidR="002E6058" w:rsidRDefault="002E6058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7647E" w:rsidRPr="00321EBD" w14:paraId="7B5472F0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1D27CB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8C9153" w14:textId="6EC87682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B023A6" w14:textId="77777777" w:rsidR="00F7647E" w:rsidRPr="00321EBD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7647E" w:rsidRPr="00C37152" w14:paraId="03E49E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6702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EA172" w14:textId="5C5A2CA7" w:rsidR="00F7647E" w:rsidRPr="00C37152" w:rsidRDefault="00581D4A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Waterfall</w:t>
            </w:r>
          </w:p>
        </w:tc>
      </w:tr>
      <w:tr w:rsidR="00F7647E" w:rsidRPr="00AB66B9" w14:paraId="1FFF918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757C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102F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7647E" w:rsidRPr="00DE2E28" w14:paraId="2A72EDC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F83B9" w14:textId="59D67BE9" w:rsidR="00F7647E" w:rsidRPr="003753BF" w:rsidRDefault="005D2FC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30.0486'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16.6818'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1E34" w14:textId="77777777" w:rsidR="00F7647E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BACB477" w14:textId="0F39A9E8" w:rsidR="00F7647E" w:rsidRPr="004201D5" w:rsidRDefault="00581D4A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 xml:space="preserve">Waterfall </w:t>
            </w:r>
            <w:r w:rsidR="00F7647E" w:rsidRPr="004201D5">
              <w:rPr>
                <w:rFonts w:eastAsia="Times New Roman" w:cstheme="minorHAnsi"/>
                <w:sz w:val="20"/>
                <w:szCs w:val="20"/>
              </w:rPr>
              <w:t>(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>point</w:t>
            </w:r>
            <w:r w:rsidR="00F7647E" w:rsidRPr="004201D5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411F5303" w14:textId="724F59E6" w:rsidR="00581D4A" w:rsidRPr="004201D5" w:rsidRDefault="00581D4A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Waterfall (curve)</w:t>
            </w:r>
          </w:p>
          <w:p w14:paraId="5722E7AF" w14:textId="46A16C38" w:rsidR="00581D4A" w:rsidRPr="004201D5" w:rsidRDefault="00581D4A" w:rsidP="00EE256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Waterfall (curve)</w:t>
            </w:r>
            <w:r w:rsidR="004746D7" w:rsidRPr="004201D5">
              <w:rPr>
                <w:rFonts w:eastAsia="Times New Roman" w:cstheme="minorHAnsi"/>
                <w:sz w:val="20"/>
                <w:szCs w:val="20"/>
              </w:rPr>
              <w:t xml:space="preserve"> visual prominence = </w:t>
            </w:r>
            <w:commentRangeStart w:id="13"/>
            <w:r w:rsidR="004746D7" w:rsidRPr="004201D5">
              <w:rPr>
                <w:rFonts w:eastAsia="Times New Roman" w:cstheme="minorHAnsi"/>
                <w:sz w:val="20"/>
                <w:szCs w:val="20"/>
              </w:rPr>
              <w:t>1 visually conspicuous</w:t>
            </w:r>
            <w:commentRangeEnd w:id="13"/>
            <w:r w:rsidR="00067F22">
              <w:rPr>
                <w:rStyle w:val="CommentReference"/>
              </w:rPr>
              <w:commentReference w:id="13"/>
            </w:r>
          </w:p>
          <w:p w14:paraId="6B941192" w14:textId="77777777" w:rsidR="00F7647E" w:rsidRPr="00DE2E28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7647E" w:rsidRPr="006023A3" w14:paraId="2CC7109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8A59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D26A3" w14:textId="77777777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F14E6AB" w14:textId="699499E7" w:rsidR="00F7647E" w:rsidRDefault="00841281" w:rsidP="00314B5C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4E11035" wp14:editId="1198D546">
                  <wp:extent cx="1935480" cy="939370"/>
                  <wp:effectExtent l="0" t="0" r="762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732" cy="951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A3B06" w14:textId="27271B05" w:rsidR="00314B5C" w:rsidRPr="006023A3" w:rsidRDefault="00314B5C" w:rsidP="00314B5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5CE1C36" w14:textId="2146DA32" w:rsidR="00A847C2" w:rsidRDefault="00A847C2" w:rsidP="004B24D7">
      <w:pPr>
        <w:spacing w:after="160" w:line="259" w:lineRule="auto"/>
        <w:rPr>
          <w:b/>
          <w:sz w:val="28"/>
          <w:szCs w:val="28"/>
        </w:rPr>
      </w:pPr>
    </w:p>
    <w:p w14:paraId="362D6DC2" w14:textId="77777777" w:rsidR="00A847C2" w:rsidRDefault="00A847C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70459C" w:rsidRPr="00321EBD" w14:paraId="0D9865DE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9A7F3B7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B3D8AD9" w14:textId="64BA5336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30478BA" w14:textId="77777777" w:rsidR="0070459C" w:rsidRPr="00321EBD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0459C" w:rsidRPr="00C37152" w14:paraId="23AD62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8B783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F4E977" w14:textId="481E2F5D" w:rsidR="0070459C" w:rsidRPr="00C37152" w:rsidRDefault="0070459C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Lake</w:t>
            </w:r>
          </w:p>
        </w:tc>
      </w:tr>
      <w:tr w:rsidR="0070459C" w:rsidRPr="00AB66B9" w14:paraId="7A8635AA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5B028" w14:textId="77777777" w:rsidR="0070459C" w:rsidRPr="00AB66B9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3C8AD" w14:textId="77777777" w:rsidR="0070459C" w:rsidRPr="00AB66B9" w:rsidRDefault="0070459C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70459C" w:rsidRPr="00DE2E28" w14:paraId="110AADC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5AA08" w14:textId="411F3F90" w:rsidR="0070459C" w:rsidRPr="003753BF" w:rsidRDefault="005D2FC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 xml:space="preserve">32°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30.8418'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16.0374'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8B544" w14:textId="77777777" w:rsidR="0070459C" w:rsidRDefault="0070459C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B0A7E4A" w14:textId="77777777" w:rsidR="00C1205D" w:rsidRDefault="006D0E00" w:rsidP="00EE256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Lake</w:t>
            </w:r>
            <w:r w:rsidR="0070459C" w:rsidRPr="00C1205D">
              <w:rPr>
                <w:rFonts w:eastAsia="Times New Roman" w:cstheme="minorHAnsi"/>
                <w:sz w:val="20"/>
                <w:szCs w:val="20"/>
              </w:rPr>
              <w:t xml:space="preserve"> (surface)</w:t>
            </w:r>
            <w:r w:rsidR="00196BA6" w:rsidRPr="00C1205D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14:paraId="6502092B" w14:textId="77777777" w:rsidR="00C1205D" w:rsidRDefault="00196BA6" w:rsidP="00C1205D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52C9C8F5" w14:textId="77777777" w:rsidR="00C1205D" w:rsidRDefault="00C1205D" w:rsidP="00C1205D">
            <w:pPr>
              <w:pStyle w:val="ListParagraph"/>
              <w:numPr>
                <w:ilvl w:val="2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– “true”</w:t>
            </w:r>
            <w:r w:rsidR="00196BA6" w:rsidRPr="00C1205D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14:paraId="2D46B835" w14:textId="6EA53406" w:rsidR="0070459C" w:rsidRPr="00C1205D" w:rsidRDefault="00C1205D" w:rsidP="00C1205D">
            <w:pPr>
              <w:pStyle w:val="ListParagraph"/>
              <w:numPr>
                <w:ilvl w:val="2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1205D">
              <w:rPr>
                <w:rFonts w:eastAsia="Times New Roman" w:cstheme="minorHAnsi"/>
                <w:sz w:val="20"/>
                <w:szCs w:val="20"/>
              </w:rPr>
              <w:t>name -</w:t>
            </w:r>
            <w:r w:rsidR="00196BA6" w:rsidRPr="00C1205D">
              <w:rPr>
                <w:rFonts w:eastAsia="Times New Roman" w:cstheme="minorHAnsi"/>
                <w:sz w:val="20"/>
                <w:szCs w:val="20"/>
              </w:rPr>
              <w:t xml:space="preserve"> “Lake”</w:t>
            </w:r>
          </w:p>
          <w:p w14:paraId="0D159BE7" w14:textId="77777777" w:rsidR="0070459C" w:rsidRPr="00DE2E28" w:rsidRDefault="0070459C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0459C" w:rsidRPr="006023A3" w14:paraId="3B2366C3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A9D36" w14:textId="77777777" w:rsidR="0070459C" w:rsidRPr="00C37152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C59DE" w14:textId="46C7D6E3" w:rsidR="0070459C" w:rsidRDefault="0084128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B8B9C27" wp14:editId="35F26E44">
                  <wp:extent cx="1828800" cy="9525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07B35" w14:textId="77777777" w:rsidR="0070459C" w:rsidRPr="006023A3" w:rsidRDefault="0070459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65BA713" w14:textId="77777777" w:rsidR="00466B55" w:rsidRDefault="00466B5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C036A" w:rsidRPr="00321EBD" w14:paraId="0D0B07C5" w14:textId="77777777" w:rsidTr="003C036A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1163605" w14:textId="77777777" w:rsidR="003C036A" w:rsidRPr="00C37152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C233BC7" w14:textId="69DC2B16" w:rsidR="003C036A" w:rsidRPr="00C37152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EB91297" w14:textId="77777777" w:rsidR="003C036A" w:rsidRPr="00321EBD" w:rsidRDefault="003C036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C036A" w:rsidRPr="00C37152" w14:paraId="70FE3B8A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5CD08" w14:textId="77777777" w:rsidR="003C036A" w:rsidRPr="00C37152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079C26" w14:textId="4951B452" w:rsidR="003C036A" w:rsidRPr="00C37152" w:rsidRDefault="003C036A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Land Region</w:t>
            </w:r>
          </w:p>
        </w:tc>
      </w:tr>
      <w:tr w:rsidR="003C036A" w:rsidRPr="00AB66B9" w14:paraId="6B22441B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EFFE3" w14:textId="77777777" w:rsidR="003C036A" w:rsidRPr="00AB66B9" w:rsidRDefault="003C036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B90E3" w14:textId="77777777" w:rsidR="003C036A" w:rsidRPr="00AB66B9" w:rsidRDefault="003C036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C036A" w:rsidRPr="00DE2E28" w14:paraId="3C907931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BB260" w14:textId="7876E311" w:rsidR="003C036A" w:rsidRPr="003753BF" w:rsidRDefault="005D2FC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34.572'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17.4288'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6DC60" w14:textId="77777777" w:rsidR="003C036A" w:rsidRDefault="003C036A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4111E00" w14:textId="47AEC230" w:rsidR="003C036A" w:rsidRPr="004201D5" w:rsidRDefault="00BA7F87" w:rsidP="003C036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 xml:space="preserve">Land Region (point) </w:t>
            </w:r>
            <w:r w:rsidR="00A338E1" w:rsidRPr="004201D5">
              <w:rPr>
                <w:rFonts w:eastAsia="Times New Roman" w:cstheme="minorHAnsi"/>
                <w:sz w:val="20"/>
                <w:szCs w:val="20"/>
              </w:rPr>
              <w:t xml:space="preserve"> Feature Name = </w:t>
            </w:r>
            <w:r w:rsidR="008F1577" w:rsidRPr="004201D5">
              <w:rPr>
                <w:rFonts w:eastAsia="Times New Roman" w:cstheme="minorHAnsi"/>
                <w:sz w:val="20"/>
                <w:szCs w:val="20"/>
              </w:rPr>
              <w:t>“</w:t>
            </w:r>
            <w:r w:rsidR="00A338E1" w:rsidRPr="004201D5">
              <w:rPr>
                <w:rFonts w:eastAsia="Times New Roman" w:cstheme="minorHAnsi"/>
                <w:sz w:val="20"/>
                <w:szCs w:val="20"/>
              </w:rPr>
              <w:t>Land Region Point</w:t>
            </w:r>
            <w:r w:rsidR="008F1577" w:rsidRPr="004201D5"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0FAC4974" w14:textId="5AC8E025" w:rsidR="00A66333" w:rsidRPr="004201D5" w:rsidRDefault="00A66333" w:rsidP="00A6633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 xml:space="preserve">Land Region (surface)  </w:t>
            </w:r>
            <w:r w:rsidR="00A338E1" w:rsidRPr="004201D5">
              <w:rPr>
                <w:rFonts w:eastAsia="Times New Roman" w:cstheme="minorHAnsi"/>
                <w:sz w:val="20"/>
                <w:szCs w:val="20"/>
              </w:rPr>
              <w:t xml:space="preserve">Feature Name =  </w:t>
            </w:r>
            <w:r w:rsidR="008F1577" w:rsidRPr="004201D5">
              <w:rPr>
                <w:rFonts w:eastAsia="Times New Roman" w:cstheme="minorHAnsi"/>
                <w:sz w:val="20"/>
                <w:szCs w:val="20"/>
              </w:rPr>
              <w:t>“</w:t>
            </w:r>
            <w:r w:rsidR="00A338E1" w:rsidRPr="004201D5">
              <w:rPr>
                <w:rFonts w:eastAsia="Times New Roman" w:cstheme="minorHAnsi"/>
                <w:sz w:val="20"/>
                <w:szCs w:val="20"/>
              </w:rPr>
              <w:t>Land Region Surface</w:t>
            </w:r>
            <w:r w:rsidR="008F1577" w:rsidRPr="004201D5"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7FABFD2" w14:textId="6CFF7C79" w:rsidR="00A66333" w:rsidRPr="004201D5" w:rsidRDefault="00A66333" w:rsidP="00A6633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Land Region (surface)   Category of land region = 2 marsh</w:t>
            </w:r>
          </w:p>
          <w:p w14:paraId="64B85BF2" w14:textId="31DA96F8" w:rsidR="00A66333" w:rsidRDefault="00A66333" w:rsidP="00A6633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Land Region (surface)   Category of land region = 12 swamp</w:t>
            </w:r>
          </w:p>
          <w:p w14:paraId="679013FB" w14:textId="1A035560" w:rsidR="00F92586" w:rsidRDefault="00F92586" w:rsidP="00F9258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Land Region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)   Category of land region = </w:t>
            </w:r>
            <w:r>
              <w:rPr>
                <w:rFonts w:eastAsia="Times New Roman" w:cstheme="minorHAnsi"/>
                <w:sz w:val="20"/>
                <w:szCs w:val="20"/>
              </w:rPr>
              <w:t>21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wadi</w:t>
            </w:r>
          </w:p>
          <w:p w14:paraId="4A1468EE" w14:textId="78A0DD8C" w:rsidR="0020441C" w:rsidRDefault="0020441C" w:rsidP="0020441C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                                      </w:t>
            </w:r>
            <w:r w:rsidRPr="0058745B">
              <w:rPr>
                <w:rFonts w:eastAsia="Times New Roman" w:cstheme="minorHAnsi"/>
                <w:sz w:val="20"/>
                <w:szCs w:val="20"/>
              </w:rPr>
              <w:t>Feature name = “ Land Region Curve”</w:t>
            </w:r>
          </w:p>
          <w:p w14:paraId="773F2AEE" w14:textId="77777777" w:rsidR="0020441C" w:rsidRPr="004201D5" w:rsidRDefault="0020441C" w:rsidP="0020441C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B3253D0" w14:textId="77777777" w:rsidR="00F92586" w:rsidRPr="004201D5" w:rsidRDefault="00F92586" w:rsidP="00464C79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FB8B8A6" w14:textId="77777777" w:rsidR="003C036A" w:rsidRPr="00DE2E28" w:rsidRDefault="003C036A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C036A" w:rsidRPr="006023A3" w14:paraId="27AA454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322F" w14:textId="77777777" w:rsidR="003C036A" w:rsidRPr="00C37152" w:rsidRDefault="003C036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FDF55" w14:textId="77777777" w:rsidR="003C036A" w:rsidRDefault="003C036A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9C243DD" w14:textId="77777777" w:rsidR="00901DD7" w:rsidRDefault="00841281" w:rsidP="00C624C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5FE3212" wp14:editId="2AA92E22">
                  <wp:extent cx="1348740" cy="1179749"/>
                  <wp:effectExtent l="0" t="0" r="381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373" cy="120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22F31" w14:textId="77777777" w:rsidR="00901DD7" w:rsidRDefault="00901DD7" w:rsidP="00C624C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5729FB22" w14:textId="77777777" w:rsidR="00901DD7" w:rsidRDefault="00901DD7" w:rsidP="00C624C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2819B50D" w14:textId="11893103" w:rsidR="003C036A" w:rsidRDefault="005D2FCD" w:rsidP="00C624C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30E85C71" wp14:editId="421A4393">
                  <wp:extent cx="2537460" cy="1176311"/>
                  <wp:effectExtent l="0" t="0" r="0" b="508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627" cy="1194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EEB83" w14:textId="77777777" w:rsidR="00C624C2" w:rsidRDefault="00C624C2" w:rsidP="00C624C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5538A52B" w14:textId="7253EA67" w:rsidR="00C624C2" w:rsidRDefault="006F2F69" w:rsidP="00C624C2">
            <w:pPr>
              <w:spacing w:after="0" w:line="240" w:lineRule="auto"/>
              <w:rPr>
                <w:ins w:id="14" w:author="Laura Tyzack" w:date="2023-07-12T08:46:00Z"/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08493378" wp14:editId="6976A7BF">
                  <wp:extent cx="1325880" cy="966677"/>
                  <wp:effectExtent l="0" t="0" r="7620" b="508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646" cy="981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477B1" w14:textId="5834A99C" w:rsidR="00D80BE1" w:rsidRDefault="00D80BE1" w:rsidP="00C624C2">
            <w:pPr>
              <w:spacing w:after="0" w:line="240" w:lineRule="auto"/>
              <w:rPr>
                <w:ins w:id="15" w:author="Laura Tyzack" w:date="2023-07-12T08:46:00Z"/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775BA727" w14:textId="77777777" w:rsidR="00D80BE1" w:rsidRDefault="00D80BE1" w:rsidP="00C624C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6D105C1A" w14:textId="402F48F2" w:rsidR="00C624C2" w:rsidRPr="006023A3" w:rsidRDefault="00C624C2" w:rsidP="00C72C1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CAC082F" w14:textId="77777777" w:rsidR="00A847C2" w:rsidRDefault="00A847C2" w:rsidP="00C624C2">
      <w:pPr>
        <w:tabs>
          <w:tab w:val="left" w:pos="6705"/>
        </w:tabs>
        <w:spacing w:after="160" w:line="259" w:lineRule="auto"/>
        <w:rPr>
          <w:b/>
          <w:sz w:val="28"/>
          <w:szCs w:val="28"/>
        </w:rPr>
      </w:pPr>
    </w:p>
    <w:p w14:paraId="0061B406" w14:textId="77777777" w:rsidR="00A847C2" w:rsidRDefault="00A847C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A1536" w:rsidRPr="00321EBD" w14:paraId="39D4C18C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16D94DE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3F4F5F9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8D1112" w14:textId="77777777" w:rsidR="00AA1536" w:rsidRPr="00321EBD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A1536" w:rsidRPr="00C37152" w14:paraId="6699C898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1E1D1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10CD1D" w14:textId="77777777" w:rsidR="00AA1536" w:rsidRPr="00C37152" w:rsidRDefault="00AA153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Vegetation</w:t>
            </w:r>
          </w:p>
        </w:tc>
      </w:tr>
      <w:tr w:rsidR="00AA1536" w:rsidRPr="00AB66B9" w14:paraId="19B92D7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16130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A2C7B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A1536" w:rsidRPr="00DE2E28" w14:paraId="130CF174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1422E" w14:textId="649B3F29" w:rsidR="00AA1536" w:rsidRPr="003753BF" w:rsidRDefault="005D2FC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36.5376'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12.3378'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4E1C2" w14:textId="77777777" w:rsidR="00AA1536" w:rsidRPr="004201D5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EF5C3D7" w14:textId="77777777" w:rsidR="00AA1536" w:rsidRPr="004201D5" w:rsidRDefault="00AA1536" w:rsidP="00B6671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Vegetation (point)</w:t>
            </w:r>
          </w:p>
          <w:p w14:paraId="1566EC52" w14:textId="77777777" w:rsidR="00AA1536" w:rsidRPr="004201D5" w:rsidRDefault="00AA1536" w:rsidP="00B6671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Vegetation (curve)</w:t>
            </w:r>
          </w:p>
          <w:p w14:paraId="2884B7C5" w14:textId="77777777" w:rsidR="00AA1536" w:rsidRPr="004201D5" w:rsidRDefault="00AA1536" w:rsidP="00B6671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Vegetation (surface)</w:t>
            </w:r>
          </w:p>
          <w:p w14:paraId="068AB9F7" w14:textId="77777777" w:rsidR="00AA1536" w:rsidRPr="00DE2E28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A1536" w:rsidRPr="006023A3" w14:paraId="390C436A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B5DF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917D5" w14:textId="77777777" w:rsidR="00AA1536" w:rsidRDefault="00AA1536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69C9AE8" w14:textId="748B2288" w:rsidR="007E632C" w:rsidRDefault="006F2F69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8B8BDDC" wp14:editId="42F7B46D">
                  <wp:extent cx="3151099" cy="211836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999" cy="2128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83CAB" w14:textId="6DDFAD61" w:rsidR="00736449" w:rsidRPr="006023A3" w:rsidRDefault="00736449" w:rsidP="00901D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  <w:tr w:rsidR="00AA1536" w:rsidRPr="00321EBD" w14:paraId="31DD2E3E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D621FB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FE29478" w14:textId="68C3EE4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26683DC" w14:textId="77777777" w:rsidR="00AA1536" w:rsidRPr="00321EBD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A1536" w:rsidRPr="00C37152" w14:paraId="39B36959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3D785" w14:textId="77777777" w:rsidR="00AA1536" w:rsidRPr="00C37152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AFCF5F" w14:textId="536E76FB" w:rsidR="00AA1536" w:rsidRPr="00C37152" w:rsidRDefault="00AA1536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Ice Area</w:t>
            </w:r>
          </w:p>
        </w:tc>
      </w:tr>
      <w:tr w:rsidR="00AA1536" w:rsidRPr="00AB66B9" w14:paraId="120094B9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C4C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EF597" w14:textId="77777777" w:rsidR="00AA1536" w:rsidRPr="00AB66B9" w:rsidRDefault="00AA1536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A1536" w:rsidRPr="00DE2E28" w14:paraId="41FAEDAE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64237" w14:textId="05A0119D" w:rsidR="00AA1536" w:rsidRPr="003753BF" w:rsidRDefault="005D2FC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33.1848' S </w:t>
            </w:r>
            <w:r w:rsidRPr="005D2FCD">
              <w:rPr>
                <w:rFonts w:ascii="Calibri" w:eastAsia="Times New Roman" w:hAnsi="Calibri" w:cs="Calibri"/>
                <w:sz w:val="20"/>
                <w:szCs w:val="20"/>
              </w:rPr>
              <w:t>62° 15.2208'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71CFB" w14:textId="77777777" w:rsidR="00AA1536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3B032C9" w14:textId="73CEBD98" w:rsidR="00AA1536" w:rsidRPr="004201D5" w:rsidRDefault="00C5231B" w:rsidP="00AA153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Ice Area</w:t>
            </w:r>
            <w:r w:rsidR="00AA1536" w:rsidRPr="004201D5">
              <w:rPr>
                <w:rFonts w:eastAsia="Times New Roman" w:cstheme="minorHAnsi"/>
                <w:sz w:val="20"/>
                <w:szCs w:val="20"/>
              </w:rPr>
              <w:t xml:space="preserve"> (surface)</w:t>
            </w:r>
          </w:p>
          <w:p w14:paraId="39991D04" w14:textId="77777777" w:rsidR="00AA1536" w:rsidRPr="00DE2E28" w:rsidRDefault="00AA1536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A1536" w:rsidRPr="006023A3" w14:paraId="2413A3AF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D1423" w14:textId="47A3EA3B" w:rsidR="00AA1536" w:rsidRPr="00C37152" w:rsidRDefault="005D2FC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</w:t>
            </w:r>
            <w:r w:rsidR="00AA1536"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3F174" w14:textId="675715CE" w:rsidR="00675BAB" w:rsidRDefault="006F2F69" w:rsidP="00675BAB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8DFFBE7" wp14:editId="419CCEAA">
                  <wp:extent cx="1308100" cy="1485900"/>
                  <wp:effectExtent l="0" t="0" r="635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707" cy="149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A67FA" w14:textId="4C71B75B" w:rsidR="00AA1536" w:rsidRPr="006023A3" w:rsidRDefault="00AA1536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159386B" w14:textId="77777777" w:rsidR="00AA1536" w:rsidRDefault="00AA1536" w:rsidP="004B24D7">
      <w:pPr>
        <w:spacing w:after="160" w:line="259" w:lineRule="auto"/>
        <w:rPr>
          <w:b/>
          <w:sz w:val="28"/>
          <w:szCs w:val="28"/>
        </w:rPr>
      </w:pPr>
    </w:p>
    <w:p w14:paraId="0CF06F3C" w14:textId="77777777" w:rsidR="00466B55" w:rsidRDefault="00466B55" w:rsidP="004B24D7">
      <w:pPr>
        <w:spacing w:after="160" w:line="259" w:lineRule="auto"/>
        <w:rPr>
          <w:b/>
          <w:sz w:val="28"/>
          <w:szCs w:val="28"/>
        </w:rPr>
      </w:pPr>
    </w:p>
    <w:p w14:paraId="7EE81640" w14:textId="77777777" w:rsidR="00466B55" w:rsidRDefault="00466B5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757"/>
        <w:gridCol w:w="1034"/>
        <w:gridCol w:w="7164"/>
      </w:tblGrid>
      <w:tr w:rsidR="00B94DDA" w:rsidRPr="00321EBD" w14:paraId="3D2F496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EC9A268" w14:textId="77777777" w:rsidR="00B94DDA" w:rsidRPr="00C37152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8683C22" w14:textId="757266C1" w:rsidR="00B94DDA" w:rsidRPr="00C37152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</w:t>
            </w:r>
            <w:r w:rsidR="00801857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1D7C1B7" w14:textId="77777777" w:rsidR="00B94DDA" w:rsidRPr="00321EBD" w:rsidRDefault="00B94DD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94DDA" w:rsidRPr="00C37152" w14:paraId="4D23D60B" w14:textId="77777777" w:rsidTr="005D2FCD">
        <w:trPr>
          <w:trHeight w:val="665"/>
          <w:jc w:val="center"/>
        </w:trPr>
        <w:tc>
          <w:tcPr>
            <w:tcW w:w="25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7F35" w14:textId="77777777" w:rsidR="00B94DDA" w:rsidRPr="00C37152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5FF417" w14:textId="758903F2" w:rsidR="00B94DDA" w:rsidRPr="00C37152" w:rsidRDefault="00801857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Sloping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</w:t>
            </w: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round</w:t>
            </w:r>
          </w:p>
        </w:tc>
      </w:tr>
      <w:tr w:rsidR="00B94DDA" w:rsidRPr="00AB66B9" w14:paraId="3DB4A5D0" w14:textId="77777777" w:rsidTr="00A847C2">
        <w:trPr>
          <w:trHeight w:val="300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74CF8" w14:textId="77777777" w:rsidR="00B94DDA" w:rsidRPr="00AB66B9" w:rsidRDefault="00B94DD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0B24A" w14:textId="77777777" w:rsidR="00B94DDA" w:rsidRPr="00AB66B9" w:rsidRDefault="00B94DDA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94DDA" w:rsidRPr="00DE2E28" w14:paraId="66488B2B" w14:textId="77777777" w:rsidTr="00A847C2">
        <w:trPr>
          <w:trHeight w:val="300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9E9BD" w14:textId="3A8DD459" w:rsidR="00B94DDA" w:rsidRPr="003753BF" w:rsidRDefault="00A847C2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34.941' S </w:t>
            </w:r>
            <w:r w:rsidRPr="00A847C2">
              <w:rPr>
                <w:rFonts w:ascii="Calibri" w:eastAsia="Times New Roman" w:hAnsi="Calibri" w:cs="Calibri"/>
                <w:sz w:val="20"/>
                <w:szCs w:val="20"/>
              </w:rPr>
              <w:t>62° 12.429' E</w:t>
            </w:r>
          </w:p>
        </w:tc>
        <w:tc>
          <w:tcPr>
            <w:tcW w:w="8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D4F2" w14:textId="77777777" w:rsidR="00B94DDA" w:rsidRDefault="00B94DDA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E3BF280" w14:textId="13177586" w:rsidR="002A4180" w:rsidRPr="004201D5" w:rsidRDefault="002A4180" w:rsidP="002A41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>Sloping Ground (point)</w:t>
            </w:r>
          </w:p>
          <w:p w14:paraId="6C53AC83" w14:textId="76CAF002" w:rsidR="00831EFB" w:rsidRPr="004201D5" w:rsidRDefault="00831EFB" w:rsidP="002A41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 xml:space="preserve">Sloping </w:t>
            </w:r>
            <w:r w:rsidR="00067F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</w:t>
            </w:r>
            <w:r w:rsidR="00067F22"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round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 (surface)</w:t>
            </w:r>
          </w:p>
          <w:p w14:paraId="5CD30FDC" w14:textId="0ED3DF3B" w:rsidR="002A4180" w:rsidRPr="004201D5" w:rsidRDefault="002A4180" w:rsidP="002A41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 xml:space="preserve">Sloping </w:t>
            </w:r>
            <w:r w:rsidR="00067F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</w:t>
            </w:r>
            <w:r w:rsidR="00067F22"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round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BF7B95" w:rsidRPr="004201D5">
              <w:rPr>
                <w:rFonts w:eastAsia="Times New Roman" w:cstheme="minorHAnsi"/>
                <w:sz w:val="20"/>
                <w:szCs w:val="20"/>
              </w:rPr>
              <w:t>surface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) </w:t>
            </w:r>
            <w:r w:rsidR="00831EFB" w:rsidRPr="004201D5">
              <w:rPr>
                <w:rFonts w:eastAsia="Times New Roman" w:cstheme="minorHAnsi"/>
                <w:sz w:val="20"/>
                <w:szCs w:val="20"/>
              </w:rPr>
              <w:t xml:space="preserve">Category of slope = 2 embankment  </w:t>
            </w:r>
            <w:r w:rsidR="000452FA" w:rsidRPr="004201D5">
              <w:rPr>
                <w:rFonts w:eastAsia="Times New Roman" w:cstheme="minorHAnsi"/>
                <w:sz w:val="20"/>
                <w:szCs w:val="20"/>
              </w:rPr>
              <w:t>Radar conspicuous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 = </w:t>
            </w:r>
            <w:r w:rsidR="000452FA" w:rsidRPr="004201D5">
              <w:rPr>
                <w:rFonts w:eastAsia="Times New Roman" w:cstheme="minorHAnsi"/>
                <w:sz w:val="20"/>
                <w:szCs w:val="20"/>
              </w:rPr>
              <w:t>true</w:t>
            </w:r>
          </w:p>
          <w:p w14:paraId="28145266" w14:textId="1728420D" w:rsidR="002A4180" w:rsidRPr="004201D5" w:rsidRDefault="002A4180" w:rsidP="002A41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201D5">
              <w:rPr>
                <w:rFonts w:eastAsia="Times New Roman" w:cstheme="minorHAnsi"/>
                <w:sz w:val="20"/>
                <w:szCs w:val="20"/>
              </w:rPr>
              <w:t xml:space="preserve">Sloping </w:t>
            </w:r>
            <w:r w:rsidR="00067F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</w:t>
            </w:r>
            <w:r w:rsidR="00067F22"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round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0452FA" w:rsidRPr="004201D5">
              <w:rPr>
                <w:rFonts w:eastAsia="Times New Roman" w:cstheme="minorHAnsi"/>
                <w:sz w:val="20"/>
                <w:szCs w:val="20"/>
              </w:rPr>
              <w:t>surface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) </w:t>
            </w:r>
            <w:r w:rsidR="00831EFB" w:rsidRPr="004201D5">
              <w:rPr>
                <w:rFonts w:eastAsia="Times New Roman" w:cstheme="minorHAnsi"/>
                <w:sz w:val="20"/>
                <w:szCs w:val="20"/>
              </w:rPr>
              <w:t xml:space="preserve">Category of slope = 6 cliff  </w:t>
            </w:r>
          </w:p>
          <w:p w14:paraId="1D0BBC6E" w14:textId="77777777" w:rsidR="00B94DDA" w:rsidRPr="00DE2E28" w:rsidRDefault="00B94DDA" w:rsidP="006117F0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94DDA" w:rsidRPr="006023A3" w14:paraId="031F5E0C" w14:textId="77777777" w:rsidTr="005D2FCD">
        <w:trPr>
          <w:trHeight w:val="845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EE34" w14:textId="77777777" w:rsidR="00B94DDA" w:rsidRPr="00C37152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6CE9" w14:textId="77777777" w:rsidR="00901DD7" w:rsidRDefault="00901DD7" w:rsidP="00B6671D">
            <w:pPr>
              <w:spacing w:after="0" w:line="240" w:lineRule="auto"/>
              <w:rPr>
                <w:noProof/>
                <w:color w:val="70AD47" w:themeColor="accent6"/>
                <w:lang w:val="en-GB" w:eastAsia="en-GB"/>
              </w:rPr>
            </w:pPr>
          </w:p>
          <w:p w14:paraId="27F0EF5F" w14:textId="4ADF79E8" w:rsidR="00B94DDA" w:rsidRPr="00901DD7" w:rsidRDefault="00283A1F" w:rsidP="00B6671D">
            <w:pPr>
              <w:spacing w:after="0" w:line="240" w:lineRule="auto"/>
              <w:rPr>
                <w:noProof/>
                <w:color w:val="70AD47" w:themeColor="accent6"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B4A107C" wp14:editId="7B525315">
                  <wp:extent cx="3855720" cy="120787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984" cy="121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BD09F" w14:textId="74D49837" w:rsidR="00B94DDA" w:rsidRPr="006023A3" w:rsidRDefault="00B94DD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3CB5080" w14:textId="77777777" w:rsidR="00466B55" w:rsidRDefault="00466B5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801857" w:rsidRPr="00321EBD" w14:paraId="6754BBDF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4E06E0C" w14:textId="77777777" w:rsidR="00801857" w:rsidRPr="00C37152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0EABFDE" w14:textId="74461DF6" w:rsidR="00801857" w:rsidRPr="00C37152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8CF64A5" w14:textId="77777777" w:rsidR="00801857" w:rsidRPr="00321EBD" w:rsidRDefault="00801857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01857" w:rsidRPr="00C37152" w14:paraId="0D126BB0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411D" w14:textId="77777777" w:rsidR="00801857" w:rsidRPr="00C37152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A6CCFB" w14:textId="51E5617F" w:rsidR="00801857" w:rsidRPr="00C37152" w:rsidRDefault="00801857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9739F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Sloping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Topline</w:t>
            </w:r>
          </w:p>
        </w:tc>
      </w:tr>
      <w:tr w:rsidR="00801857" w:rsidRPr="00AB66B9" w14:paraId="4CD85044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02C0" w14:textId="77777777" w:rsidR="00801857" w:rsidRPr="00AB66B9" w:rsidRDefault="00801857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841FC" w14:textId="77777777" w:rsidR="00801857" w:rsidRPr="00AB66B9" w:rsidRDefault="00801857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801857" w:rsidRPr="00DE2E28" w14:paraId="41E19BEC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C13F3" w14:textId="2B748B1B" w:rsidR="00801857" w:rsidRPr="003753BF" w:rsidRDefault="00A847C2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35.6148' S </w:t>
            </w:r>
            <w:r w:rsidRPr="00A847C2">
              <w:rPr>
                <w:rFonts w:ascii="Calibri" w:eastAsia="Times New Roman" w:hAnsi="Calibri" w:cs="Calibri"/>
                <w:sz w:val="20"/>
                <w:szCs w:val="20"/>
              </w:rPr>
              <w:t>62° 17.268'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6238D" w14:textId="77777777" w:rsidR="00801857" w:rsidRDefault="00801857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8EE9CA2" w14:textId="7E7A9F98" w:rsidR="00801857" w:rsidRPr="004201D5" w:rsidRDefault="004201D5" w:rsidP="008018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Slope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911FBD" w:rsidRPr="004201D5">
              <w:rPr>
                <w:rFonts w:eastAsia="Times New Roman" w:cstheme="minorHAnsi"/>
                <w:sz w:val="20"/>
                <w:szCs w:val="20"/>
              </w:rPr>
              <w:t xml:space="preserve">Topline </w:t>
            </w:r>
            <w:r w:rsidR="00801857" w:rsidRPr="004201D5">
              <w:rPr>
                <w:rFonts w:eastAsia="Times New Roman" w:cstheme="minorHAnsi"/>
                <w:sz w:val="20"/>
                <w:szCs w:val="20"/>
              </w:rPr>
              <w:t>(</w:t>
            </w:r>
            <w:r w:rsidR="00911FBD" w:rsidRPr="004201D5">
              <w:rPr>
                <w:rFonts w:eastAsia="Times New Roman" w:cstheme="minorHAnsi"/>
                <w:sz w:val="20"/>
                <w:szCs w:val="20"/>
              </w:rPr>
              <w:t>point</w:t>
            </w:r>
            <w:r w:rsidR="00801857" w:rsidRPr="004201D5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7FDB495" w14:textId="4149973C" w:rsidR="004C7445" w:rsidRPr="004201D5" w:rsidRDefault="004201D5" w:rsidP="004C744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Slope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4C7445" w:rsidRPr="004201D5">
              <w:rPr>
                <w:rFonts w:eastAsia="Times New Roman" w:cstheme="minorHAnsi"/>
                <w:sz w:val="20"/>
                <w:szCs w:val="20"/>
              </w:rPr>
              <w:t>Topline (point) Visual prominence = 1 visually conspicuous</w:t>
            </w:r>
          </w:p>
          <w:p w14:paraId="70C9E434" w14:textId="3F3BACF1" w:rsidR="004C7445" w:rsidRPr="004201D5" w:rsidRDefault="004201D5" w:rsidP="004C744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Slope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4C7445" w:rsidRPr="004201D5">
              <w:rPr>
                <w:rFonts w:eastAsia="Times New Roman" w:cstheme="minorHAnsi"/>
                <w:sz w:val="20"/>
                <w:szCs w:val="20"/>
              </w:rPr>
              <w:t xml:space="preserve">Topline (curve) </w:t>
            </w:r>
          </w:p>
          <w:p w14:paraId="64AA39F9" w14:textId="6F6672B6" w:rsidR="004C7445" w:rsidRPr="004201D5" w:rsidRDefault="004201D5" w:rsidP="004C744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Slope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4C7445" w:rsidRPr="004201D5">
              <w:rPr>
                <w:rFonts w:eastAsia="Times New Roman" w:cstheme="minorHAnsi"/>
                <w:sz w:val="20"/>
                <w:szCs w:val="20"/>
              </w:rPr>
              <w:t>Topline (curve) Category of slope = 2 embankment</w:t>
            </w:r>
          </w:p>
          <w:p w14:paraId="34FBC679" w14:textId="484BB62A" w:rsidR="00801857" w:rsidRPr="004201D5" w:rsidRDefault="004201D5" w:rsidP="008018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Slope</w:t>
            </w:r>
            <w:r w:rsidRPr="004201D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911FBD" w:rsidRPr="004201D5">
              <w:rPr>
                <w:rFonts w:eastAsia="Times New Roman" w:cstheme="minorHAnsi"/>
                <w:sz w:val="20"/>
                <w:szCs w:val="20"/>
              </w:rPr>
              <w:t>Topline</w:t>
            </w:r>
            <w:r w:rsidR="00801857" w:rsidRPr="004201D5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911FBD" w:rsidRPr="004201D5">
              <w:rPr>
                <w:rFonts w:eastAsia="Times New Roman" w:cstheme="minorHAnsi"/>
                <w:sz w:val="20"/>
                <w:szCs w:val="20"/>
              </w:rPr>
              <w:t>curve</w:t>
            </w:r>
            <w:r w:rsidR="00801857" w:rsidRPr="004201D5">
              <w:rPr>
                <w:rFonts w:eastAsia="Times New Roman" w:cstheme="minorHAnsi"/>
                <w:sz w:val="20"/>
                <w:szCs w:val="20"/>
              </w:rPr>
              <w:t xml:space="preserve">) </w:t>
            </w:r>
            <w:r w:rsidR="004C7445" w:rsidRPr="004201D5">
              <w:rPr>
                <w:rFonts w:eastAsia="Times New Roman" w:cstheme="minorHAnsi"/>
                <w:sz w:val="20"/>
                <w:szCs w:val="20"/>
              </w:rPr>
              <w:t xml:space="preserve"> Category of slope = 6 cliff</w:t>
            </w:r>
            <w:r w:rsidR="0008728E" w:rsidRPr="004201D5">
              <w:rPr>
                <w:rFonts w:eastAsia="Times New Roman" w:cstheme="minorHAnsi"/>
                <w:sz w:val="20"/>
                <w:szCs w:val="20"/>
              </w:rPr>
              <w:t xml:space="preserve"> Radar conspicuous = true</w:t>
            </w:r>
          </w:p>
          <w:p w14:paraId="39F9DEB5" w14:textId="77777777" w:rsidR="00801857" w:rsidRPr="00DE2E28" w:rsidRDefault="00801857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01857" w:rsidRPr="006023A3" w14:paraId="422D8675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7823B" w14:textId="77777777" w:rsidR="00801857" w:rsidRPr="00C37152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63BA9" w14:textId="77777777" w:rsidR="00B67BF0" w:rsidRDefault="00B67BF0" w:rsidP="009C171D">
            <w:pPr>
              <w:spacing w:after="0" w:line="240" w:lineRule="auto"/>
              <w:rPr>
                <w:noProof/>
                <w:color w:val="FF0000"/>
                <w:lang w:val="en-GB" w:eastAsia="en-GB"/>
              </w:rPr>
            </w:pPr>
          </w:p>
          <w:p w14:paraId="6CF0BFA2" w14:textId="0569EC3D" w:rsidR="00801857" w:rsidRPr="00901DD7" w:rsidRDefault="00264BAE" w:rsidP="00B6671D">
            <w:pPr>
              <w:spacing w:after="0" w:line="240" w:lineRule="auto"/>
              <w:rPr>
                <w:noProof/>
                <w:color w:val="FF0000"/>
                <w:lang w:val="en-GB" w:eastAsia="en-GB"/>
              </w:rPr>
            </w:pPr>
            <w:commentRangeStart w:id="16"/>
            <w:r>
              <w:rPr>
                <w:noProof/>
                <w:lang w:val="en-IN" w:eastAsia="en-IN"/>
              </w:rPr>
              <w:drawing>
                <wp:inline distT="0" distB="0" distL="0" distR="0" wp14:anchorId="3685F373" wp14:editId="010E308A">
                  <wp:extent cx="2484120" cy="908699"/>
                  <wp:effectExtent l="0" t="0" r="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745" cy="92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16"/>
            <w:r w:rsidR="00067F22">
              <w:rPr>
                <w:rStyle w:val="CommentReference"/>
              </w:rPr>
              <w:commentReference w:id="16"/>
            </w:r>
          </w:p>
          <w:p w14:paraId="6AF488B5" w14:textId="77777777" w:rsidR="00801857" w:rsidRPr="006023A3" w:rsidRDefault="00801857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04C6B9F" w14:textId="77777777" w:rsidR="00B94DDA" w:rsidRDefault="00B94DDA" w:rsidP="004B24D7">
      <w:pPr>
        <w:spacing w:after="160" w:line="259" w:lineRule="auto"/>
        <w:rPr>
          <w:b/>
          <w:sz w:val="28"/>
          <w:szCs w:val="28"/>
        </w:rPr>
      </w:pPr>
    </w:p>
    <w:p w14:paraId="49DC09CD" w14:textId="77777777" w:rsidR="00466B55" w:rsidRDefault="00466B5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563A3" w:rsidRPr="00321EBD" w14:paraId="6256114F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480C679" w14:textId="77777777" w:rsidR="00F563A3" w:rsidRPr="00C37152" w:rsidRDefault="00F563A3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4AEBAB" w14:textId="1F5264C4" w:rsidR="00F563A3" w:rsidRPr="00C37152" w:rsidRDefault="00F563A3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5.16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43FE58C" w14:textId="77777777" w:rsidR="00F563A3" w:rsidRPr="00321EBD" w:rsidRDefault="00F563A3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563A3" w:rsidRPr="00C37152" w14:paraId="0C0CBF87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01A8" w14:textId="77777777" w:rsidR="00F563A3" w:rsidRPr="00C37152" w:rsidRDefault="00F563A3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C34A79" w14:textId="01DB2FFF" w:rsidR="00F563A3" w:rsidRPr="00C37152" w:rsidRDefault="00F563A3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Tideway </w:t>
            </w:r>
          </w:p>
        </w:tc>
      </w:tr>
      <w:tr w:rsidR="00F563A3" w:rsidRPr="00AB66B9" w14:paraId="4A6A5EAB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C6107" w14:textId="77777777" w:rsidR="00F563A3" w:rsidRPr="00AB66B9" w:rsidRDefault="00F563A3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33238" w14:textId="77777777" w:rsidR="00F563A3" w:rsidRPr="00AB66B9" w:rsidRDefault="00F563A3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563A3" w:rsidRPr="00DE2E28" w14:paraId="0E7BFA3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952B" w14:textId="0BFB4632" w:rsidR="00F563A3" w:rsidRPr="003753BF" w:rsidRDefault="00A847C2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32° 33.1632' S </w:t>
            </w:r>
            <w:r w:rsidRPr="00A847C2">
              <w:rPr>
                <w:rFonts w:ascii="Calibri" w:eastAsia="Times New Roman" w:hAnsi="Calibri" w:cs="Calibri"/>
                <w:sz w:val="20"/>
                <w:szCs w:val="20"/>
              </w:rPr>
              <w:t>62° 16.5462' 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D84A9" w14:textId="77777777" w:rsidR="00F563A3" w:rsidRDefault="00F563A3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F839121" w14:textId="36BF1DFC" w:rsidR="00F75D42" w:rsidRPr="003F072B" w:rsidRDefault="00F75D42" w:rsidP="008018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F072B">
              <w:rPr>
                <w:rFonts w:eastAsia="Times New Roman" w:cstheme="minorHAnsi"/>
                <w:sz w:val="20"/>
                <w:szCs w:val="20"/>
              </w:rPr>
              <w:t>Tideway (curve)</w:t>
            </w:r>
          </w:p>
          <w:p w14:paraId="631ED69D" w14:textId="249349AD" w:rsidR="00F75D42" w:rsidRPr="003F072B" w:rsidRDefault="00F75D42" w:rsidP="0080185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F072B">
              <w:rPr>
                <w:rFonts w:eastAsia="Times New Roman" w:cstheme="minorHAnsi"/>
                <w:sz w:val="20"/>
                <w:szCs w:val="20"/>
              </w:rPr>
              <w:t>Tideway (</w:t>
            </w:r>
            <w:r w:rsidR="0070459C" w:rsidRPr="003F072B">
              <w:rPr>
                <w:rFonts w:eastAsia="Times New Roman" w:cstheme="minorHAnsi"/>
                <w:sz w:val="20"/>
                <w:szCs w:val="20"/>
              </w:rPr>
              <w:t>surface</w:t>
            </w:r>
            <w:r w:rsidRPr="003F072B">
              <w:rPr>
                <w:rFonts w:eastAsia="Times New Roman" w:cstheme="minorHAnsi"/>
                <w:sz w:val="20"/>
                <w:szCs w:val="20"/>
              </w:rPr>
              <w:t xml:space="preserve">) </w:t>
            </w:r>
          </w:p>
          <w:p w14:paraId="27E81BB7" w14:textId="77777777" w:rsidR="00F563A3" w:rsidRPr="00DE2E28" w:rsidRDefault="00F563A3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A78FC" w:rsidRPr="00DE2E28" w14:paraId="5E2F08C9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B25F6" w14:textId="09C541E5" w:rsidR="006A78FC" w:rsidRPr="006A78FC" w:rsidRDefault="006A78FC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6A78FC"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C4E91" w14:textId="36E0D4E6" w:rsidR="006A78FC" w:rsidRPr="006A78FC" w:rsidRDefault="006A78FC" w:rsidP="00B6671D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AC93130" wp14:editId="14BC5C19">
                  <wp:extent cx="991860" cy="1066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451" cy="108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theme="minorHAnsi"/>
                <w:b/>
                <w:sz w:val="20"/>
                <w:szCs w:val="20"/>
              </w:rPr>
              <w:t xml:space="preserve"> 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6A543D7D" wp14:editId="3CC7DE9E">
                  <wp:extent cx="2217420" cy="46553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508" cy="471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F6E21" w14:textId="6E814404" w:rsidR="00F563A3" w:rsidRDefault="00F563A3" w:rsidP="004B24D7">
      <w:pPr>
        <w:spacing w:after="160" w:line="259" w:lineRule="auto"/>
        <w:rPr>
          <w:b/>
          <w:sz w:val="28"/>
          <w:szCs w:val="28"/>
        </w:rPr>
      </w:pPr>
    </w:p>
    <w:p w14:paraId="4E05037A" w14:textId="147C454A" w:rsidR="00DC613C" w:rsidRPr="003F072B" w:rsidRDefault="00DC613C" w:rsidP="003F072B">
      <w:pPr>
        <w:spacing w:after="160" w:line="259" w:lineRule="auto"/>
        <w:rPr>
          <w:b/>
          <w:sz w:val="28"/>
          <w:szCs w:val="28"/>
        </w:rPr>
      </w:pPr>
    </w:p>
    <w:sectPr w:rsidR="00DC613C" w:rsidRPr="003F072B" w:rsidSect="00491E0A">
      <w:headerReference w:type="default" r:id="rId36"/>
      <w:footerReference w:type="default" r:id="rId3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Thomas Ic-enc" w:date="2022-08-30T14:03:00Z" w:initials="TR">
    <w:p w14:paraId="600D9635" w14:textId="526024ED" w:rsidR="00067F22" w:rsidRDefault="00067F22">
      <w:pPr>
        <w:pStyle w:val="CommentText"/>
      </w:pPr>
      <w:r>
        <w:rPr>
          <w:rStyle w:val="CommentReference"/>
        </w:rPr>
        <w:annotationRef/>
      </w:r>
      <w:r>
        <w:t>Could not see this attribute in Analyzer</w:t>
      </w:r>
    </w:p>
  </w:comment>
  <w:comment w:id="16" w:author="Thomas Ic-enc" w:date="2022-08-30T14:07:00Z" w:initials="TR">
    <w:p w14:paraId="1B984173" w14:textId="591F8A74" w:rsidR="00067F22" w:rsidRDefault="00067F22">
      <w:pPr>
        <w:pStyle w:val="CommentText"/>
      </w:pPr>
      <w:r>
        <w:rPr>
          <w:rStyle w:val="CommentReference"/>
        </w:rPr>
        <w:annotationRef/>
      </w:r>
      <w:r w:rsidR="00CA51B7">
        <w:t>Couldn’t see points but could be a display issue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0D9635" w15:done="0"/>
  <w15:commentEx w15:paraId="1B9841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8973D" w16cex:dateUtc="2022-08-30T13:03:00Z"/>
  <w16cex:commentExtensible w16cex:durableId="26B89837" w16cex:dateUtc="2022-08-30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0D9635" w16cid:durableId="26B8973D"/>
  <w16cid:commentId w16cid:paraId="1B984173" w16cid:durableId="26B898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7FC98" w14:textId="77777777" w:rsidR="002927A3" w:rsidRDefault="002927A3" w:rsidP="00C501C0">
      <w:pPr>
        <w:spacing w:after="0" w:line="240" w:lineRule="auto"/>
      </w:pPr>
      <w:r>
        <w:separator/>
      </w:r>
    </w:p>
  </w:endnote>
  <w:endnote w:type="continuationSeparator" w:id="0">
    <w:p w14:paraId="3A4BC548" w14:textId="77777777" w:rsidR="002927A3" w:rsidRDefault="002927A3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37D8251F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7BF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C145E" w14:textId="77777777" w:rsidR="002927A3" w:rsidRDefault="002927A3" w:rsidP="00C501C0">
      <w:pPr>
        <w:spacing w:after="0" w:line="240" w:lineRule="auto"/>
      </w:pPr>
      <w:r>
        <w:separator/>
      </w:r>
    </w:p>
  </w:footnote>
  <w:footnote w:type="continuationSeparator" w:id="0">
    <w:p w14:paraId="520A0991" w14:textId="77777777" w:rsidR="002927A3" w:rsidRDefault="002927A3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3A40C7B1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18" w15:restartNumberingAfterBreak="0">
    <w:nsid w:val="6A4808AF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10BD1"/>
    <w:multiLevelType w:val="hybridMultilevel"/>
    <w:tmpl w:val="186E89CA"/>
    <w:lvl w:ilvl="0" w:tplc="7B92FAE0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1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1245841087">
    <w:abstractNumId w:val="9"/>
  </w:num>
  <w:num w:numId="2" w16cid:durableId="1027215178">
    <w:abstractNumId w:val="17"/>
  </w:num>
  <w:num w:numId="3" w16cid:durableId="1847554880">
    <w:abstractNumId w:val="11"/>
  </w:num>
  <w:num w:numId="4" w16cid:durableId="106775017">
    <w:abstractNumId w:val="1"/>
  </w:num>
  <w:num w:numId="5" w16cid:durableId="1245147474">
    <w:abstractNumId w:val="15"/>
  </w:num>
  <w:num w:numId="6" w16cid:durableId="1932081033">
    <w:abstractNumId w:val="23"/>
  </w:num>
  <w:num w:numId="7" w16cid:durableId="370496347">
    <w:abstractNumId w:val="20"/>
  </w:num>
  <w:num w:numId="8" w16cid:durableId="76638637">
    <w:abstractNumId w:val="22"/>
  </w:num>
  <w:num w:numId="9" w16cid:durableId="1397434039">
    <w:abstractNumId w:val="8"/>
  </w:num>
  <w:num w:numId="10" w16cid:durableId="1784034879">
    <w:abstractNumId w:val="21"/>
  </w:num>
  <w:num w:numId="11" w16cid:durableId="68508659">
    <w:abstractNumId w:val="12"/>
  </w:num>
  <w:num w:numId="12" w16cid:durableId="888079011">
    <w:abstractNumId w:val="10"/>
  </w:num>
  <w:num w:numId="13" w16cid:durableId="1903978673">
    <w:abstractNumId w:val="7"/>
  </w:num>
  <w:num w:numId="14" w16cid:durableId="144203995">
    <w:abstractNumId w:val="2"/>
  </w:num>
  <w:num w:numId="15" w16cid:durableId="1930118022">
    <w:abstractNumId w:val="4"/>
  </w:num>
  <w:num w:numId="16" w16cid:durableId="649292459">
    <w:abstractNumId w:val="3"/>
  </w:num>
  <w:num w:numId="17" w16cid:durableId="1199706753">
    <w:abstractNumId w:val="0"/>
  </w:num>
  <w:num w:numId="18" w16cid:durableId="16735758">
    <w:abstractNumId w:val="13"/>
  </w:num>
  <w:num w:numId="19" w16cid:durableId="309486746">
    <w:abstractNumId w:val="6"/>
  </w:num>
  <w:num w:numId="20" w16cid:durableId="1226257586">
    <w:abstractNumId w:val="14"/>
  </w:num>
  <w:num w:numId="21" w16cid:durableId="1855684238">
    <w:abstractNumId w:val="5"/>
  </w:num>
  <w:num w:numId="22" w16cid:durableId="156768346">
    <w:abstractNumId w:val="16"/>
  </w:num>
  <w:num w:numId="23" w16cid:durableId="1915162519">
    <w:abstractNumId w:val="19"/>
  </w:num>
  <w:num w:numId="24" w16cid:durableId="1685521451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ura Tyzack">
    <w15:presenceInfo w15:providerId="AD" w15:userId="S::Laura.Tyzack@ukho.gov.uk::3e44c59a-4562-42c4-b49b-f0de0a370925"/>
  </w15:person>
  <w15:person w15:author="Thomas Ic-enc">
    <w15:presenceInfo w15:providerId="AD" w15:userId="S::thomas.richardson@ic-enc.org::99412a82-fcc1-4ae5-9013-4a44f9f608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5BDE"/>
    <w:rsid w:val="00016BFF"/>
    <w:rsid w:val="00027936"/>
    <w:rsid w:val="000324F5"/>
    <w:rsid w:val="00032676"/>
    <w:rsid w:val="00040B1E"/>
    <w:rsid w:val="000452FA"/>
    <w:rsid w:val="0006395E"/>
    <w:rsid w:val="00067F22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B04FA"/>
    <w:rsid w:val="000B2572"/>
    <w:rsid w:val="000B5174"/>
    <w:rsid w:val="000B5DC9"/>
    <w:rsid w:val="000C1735"/>
    <w:rsid w:val="000C6C10"/>
    <w:rsid w:val="000C7725"/>
    <w:rsid w:val="000E2FCE"/>
    <w:rsid w:val="000E7FF4"/>
    <w:rsid w:val="000F4319"/>
    <w:rsid w:val="0011107B"/>
    <w:rsid w:val="00121A98"/>
    <w:rsid w:val="001321FC"/>
    <w:rsid w:val="00137AAA"/>
    <w:rsid w:val="001543D1"/>
    <w:rsid w:val="00154ACA"/>
    <w:rsid w:val="001567C0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A6FAB"/>
    <w:rsid w:val="001C1E96"/>
    <w:rsid w:val="001C35E7"/>
    <w:rsid w:val="001C52F2"/>
    <w:rsid w:val="001D0463"/>
    <w:rsid w:val="001E16C4"/>
    <w:rsid w:val="001E6280"/>
    <w:rsid w:val="001F4D6C"/>
    <w:rsid w:val="002013B7"/>
    <w:rsid w:val="0020441C"/>
    <w:rsid w:val="0022772B"/>
    <w:rsid w:val="0023124D"/>
    <w:rsid w:val="00231FA5"/>
    <w:rsid w:val="00232E99"/>
    <w:rsid w:val="00233C9B"/>
    <w:rsid w:val="00234D4E"/>
    <w:rsid w:val="00243ABA"/>
    <w:rsid w:val="0024480A"/>
    <w:rsid w:val="00251D00"/>
    <w:rsid w:val="00252B0F"/>
    <w:rsid w:val="0025311C"/>
    <w:rsid w:val="00253A95"/>
    <w:rsid w:val="00256162"/>
    <w:rsid w:val="00256687"/>
    <w:rsid w:val="00264BAE"/>
    <w:rsid w:val="002727B9"/>
    <w:rsid w:val="00283A1F"/>
    <w:rsid w:val="00284D73"/>
    <w:rsid w:val="002869B1"/>
    <w:rsid w:val="00290163"/>
    <w:rsid w:val="0029207E"/>
    <w:rsid w:val="002927A3"/>
    <w:rsid w:val="00294730"/>
    <w:rsid w:val="002950E9"/>
    <w:rsid w:val="002A4180"/>
    <w:rsid w:val="002C2B25"/>
    <w:rsid w:val="002C3223"/>
    <w:rsid w:val="002C50FD"/>
    <w:rsid w:val="002D45F1"/>
    <w:rsid w:val="002E0F74"/>
    <w:rsid w:val="002E5347"/>
    <w:rsid w:val="002E6058"/>
    <w:rsid w:val="003022E0"/>
    <w:rsid w:val="00302B64"/>
    <w:rsid w:val="00303FAF"/>
    <w:rsid w:val="00306855"/>
    <w:rsid w:val="00306DE8"/>
    <w:rsid w:val="00311F96"/>
    <w:rsid w:val="00314B5C"/>
    <w:rsid w:val="00316978"/>
    <w:rsid w:val="00316F0F"/>
    <w:rsid w:val="00321EBD"/>
    <w:rsid w:val="00325EF1"/>
    <w:rsid w:val="003335E5"/>
    <w:rsid w:val="003351ED"/>
    <w:rsid w:val="0033630E"/>
    <w:rsid w:val="003547A2"/>
    <w:rsid w:val="00362C26"/>
    <w:rsid w:val="003700BF"/>
    <w:rsid w:val="003753BF"/>
    <w:rsid w:val="00380B44"/>
    <w:rsid w:val="00383E9D"/>
    <w:rsid w:val="003857C2"/>
    <w:rsid w:val="003900EB"/>
    <w:rsid w:val="00395A5A"/>
    <w:rsid w:val="003A23F6"/>
    <w:rsid w:val="003A4BC0"/>
    <w:rsid w:val="003B672F"/>
    <w:rsid w:val="003C036A"/>
    <w:rsid w:val="003C0821"/>
    <w:rsid w:val="003E348A"/>
    <w:rsid w:val="003E40A7"/>
    <w:rsid w:val="003E5DC2"/>
    <w:rsid w:val="003E6AD7"/>
    <w:rsid w:val="003F072B"/>
    <w:rsid w:val="003F3834"/>
    <w:rsid w:val="003F3F5B"/>
    <w:rsid w:val="003F53EF"/>
    <w:rsid w:val="00401E2F"/>
    <w:rsid w:val="0040587D"/>
    <w:rsid w:val="004130A5"/>
    <w:rsid w:val="004201D5"/>
    <w:rsid w:val="00423F1D"/>
    <w:rsid w:val="00424701"/>
    <w:rsid w:val="00436EB6"/>
    <w:rsid w:val="00437E9A"/>
    <w:rsid w:val="0044273F"/>
    <w:rsid w:val="00454621"/>
    <w:rsid w:val="0046303C"/>
    <w:rsid w:val="00464C79"/>
    <w:rsid w:val="00466B55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546B"/>
    <w:rsid w:val="004C5ED7"/>
    <w:rsid w:val="004C7445"/>
    <w:rsid w:val="004E39D6"/>
    <w:rsid w:val="004F50DD"/>
    <w:rsid w:val="004F5445"/>
    <w:rsid w:val="004F5EE9"/>
    <w:rsid w:val="00500A86"/>
    <w:rsid w:val="00504884"/>
    <w:rsid w:val="00507EEE"/>
    <w:rsid w:val="005217D0"/>
    <w:rsid w:val="00545671"/>
    <w:rsid w:val="00546AF0"/>
    <w:rsid w:val="005477C8"/>
    <w:rsid w:val="00550A5F"/>
    <w:rsid w:val="00550D8E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8745B"/>
    <w:rsid w:val="0059537B"/>
    <w:rsid w:val="00595FF4"/>
    <w:rsid w:val="005A1934"/>
    <w:rsid w:val="005A2D0C"/>
    <w:rsid w:val="005A304E"/>
    <w:rsid w:val="005A3E5C"/>
    <w:rsid w:val="005C43AB"/>
    <w:rsid w:val="005C78D5"/>
    <w:rsid w:val="005D2FCD"/>
    <w:rsid w:val="005D6A63"/>
    <w:rsid w:val="006023A3"/>
    <w:rsid w:val="00611534"/>
    <w:rsid w:val="006117F0"/>
    <w:rsid w:val="00612EB2"/>
    <w:rsid w:val="0061520D"/>
    <w:rsid w:val="00620E38"/>
    <w:rsid w:val="006252E9"/>
    <w:rsid w:val="00625D14"/>
    <w:rsid w:val="006269E8"/>
    <w:rsid w:val="00627C77"/>
    <w:rsid w:val="00633893"/>
    <w:rsid w:val="006416EA"/>
    <w:rsid w:val="00643C31"/>
    <w:rsid w:val="00652001"/>
    <w:rsid w:val="00662CF1"/>
    <w:rsid w:val="00675BAB"/>
    <w:rsid w:val="006874A4"/>
    <w:rsid w:val="00690EB5"/>
    <w:rsid w:val="00695623"/>
    <w:rsid w:val="006977B3"/>
    <w:rsid w:val="006A21E3"/>
    <w:rsid w:val="006A4EAF"/>
    <w:rsid w:val="006A612B"/>
    <w:rsid w:val="006A78FC"/>
    <w:rsid w:val="006A7ECB"/>
    <w:rsid w:val="006B13C7"/>
    <w:rsid w:val="006B7EB3"/>
    <w:rsid w:val="006D0E00"/>
    <w:rsid w:val="006D58E5"/>
    <w:rsid w:val="006D60CF"/>
    <w:rsid w:val="006E6477"/>
    <w:rsid w:val="006F18FD"/>
    <w:rsid w:val="006F212C"/>
    <w:rsid w:val="006F2F69"/>
    <w:rsid w:val="006F31A7"/>
    <w:rsid w:val="0070459C"/>
    <w:rsid w:val="007068D8"/>
    <w:rsid w:val="00713CB2"/>
    <w:rsid w:val="00722C5B"/>
    <w:rsid w:val="00735500"/>
    <w:rsid w:val="00736449"/>
    <w:rsid w:val="007510A2"/>
    <w:rsid w:val="00752046"/>
    <w:rsid w:val="0076774C"/>
    <w:rsid w:val="00767B16"/>
    <w:rsid w:val="00772689"/>
    <w:rsid w:val="00775B55"/>
    <w:rsid w:val="007812B4"/>
    <w:rsid w:val="00782C73"/>
    <w:rsid w:val="00783270"/>
    <w:rsid w:val="007858F6"/>
    <w:rsid w:val="00793825"/>
    <w:rsid w:val="00795C80"/>
    <w:rsid w:val="007A05C9"/>
    <w:rsid w:val="007A0C58"/>
    <w:rsid w:val="007A4A9C"/>
    <w:rsid w:val="007B5581"/>
    <w:rsid w:val="007C7AD8"/>
    <w:rsid w:val="007D5123"/>
    <w:rsid w:val="007E4D2B"/>
    <w:rsid w:val="007E5D4D"/>
    <w:rsid w:val="007E632C"/>
    <w:rsid w:val="007F61E4"/>
    <w:rsid w:val="00801857"/>
    <w:rsid w:val="00804403"/>
    <w:rsid w:val="008061C3"/>
    <w:rsid w:val="0081282A"/>
    <w:rsid w:val="0082508F"/>
    <w:rsid w:val="008266B3"/>
    <w:rsid w:val="00827EE8"/>
    <w:rsid w:val="0083054E"/>
    <w:rsid w:val="00831EFB"/>
    <w:rsid w:val="0083395F"/>
    <w:rsid w:val="008350BE"/>
    <w:rsid w:val="00841281"/>
    <w:rsid w:val="0084276F"/>
    <w:rsid w:val="00843B99"/>
    <w:rsid w:val="0085586D"/>
    <w:rsid w:val="00855EFC"/>
    <w:rsid w:val="00870C4C"/>
    <w:rsid w:val="00876F4D"/>
    <w:rsid w:val="00883104"/>
    <w:rsid w:val="00884548"/>
    <w:rsid w:val="00890032"/>
    <w:rsid w:val="008A1F1A"/>
    <w:rsid w:val="008A6338"/>
    <w:rsid w:val="008B4FAD"/>
    <w:rsid w:val="008C54EA"/>
    <w:rsid w:val="008C570F"/>
    <w:rsid w:val="008D0976"/>
    <w:rsid w:val="008D3675"/>
    <w:rsid w:val="008D3FEE"/>
    <w:rsid w:val="008D42D5"/>
    <w:rsid w:val="008D7935"/>
    <w:rsid w:val="008E6295"/>
    <w:rsid w:val="008F1577"/>
    <w:rsid w:val="008F30F5"/>
    <w:rsid w:val="008F6BB8"/>
    <w:rsid w:val="00900F31"/>
    <w:rsid w:val="00900FD5"/>
    <w:rsid w:val="00901DD7"/>
    <w:rsid w:val="009053DD"/>
    <w:rsid w:val="00911FBD"/>
    <w:rsid w:val="0092251F"/>
    <w:rsid w:val="00924DB8"/>
    <w:rsid w:val="009335DD"/>
    <w:rsid w:val="00934501"/>
    <w:rsid w:val="0095019F"/>
    <w:rsid w:val="00951428"/>
    <w:rsid w:val="00954D23"/>
    <w:rsid w:val="009557D3"/>
    <w:rsid w:val="009579D3"/>
    <w:rsid w:val="00960602"/>
    <w:rsid w:val="0096065E"/>
    <w:rsid w:val="00966375"/>
    <w:rsid w:val="0097265D"/>
    <w:rsid w:val="009739FA"/>
    <w:rsid w:val="00984D08"/>
    <w:rsid w:val="009853BE"/>
    <w:rsid w:val="0099140B"/>
    <w:rsid w:val="009949F5"/>
    <w:rsid w:val="009A2975"/>
    <w:rsid w:val="009A742A"/>
    <w:rsid w:val="009B020B"/>
    <w:rsid w:val="009B5BCD"/>
    <w:rsid w:val="009B646B"/>
    <w:rsid w:val="009C171D"/>
    <w:rsid w:val="009C5693"/>
    <w:rsid w:val="009E2F5B"/>
    <w:rsid w:val="009E36CF"/>
    <w:rsid w:val="009E43A8"/>
    <w:rsid w:val="009E55F0"/>
    <w:rsid w:val="009E6110"/>
    <w:rsid w:val="009E6910"/>
    <w:rsid w:val="009F60C9"/>
    <w:rsid w:val="00A06940"/>
    <w:rsid w:val="00A15778"/>
    <w:rsid w:val="00A20C03"/>
    <w:rsid w:val="00A225A0"/>
    <w:rsid w:val="00A2380D"/>
    <w:rsid w:val="00A26EEB"/>
    <w:rsid w:val="00A309B2"/>
    <w:rsid w:val="00A338E1"/>
    <w:rsid w:val="00A37CD1"/>
    <w:rsid w:val="00A41AD3"/>
    <w:rsid w:val="00A4486F"/>
    <w:rsid w:val="00A477BA"/>
    <w:rsid w:val="00A51283"/>
    <w:rsid w:val="00A56789"/>
    <w:rsid w:val="00A60409"/>
    <w:rsid w:val="00A636D5"/>
    <w:rsid w:val="00A65AB6"/>
    <w:rsid w:val="00A65BDF"/>
    <w:rsid w:val="00A66333"/>
    <w:rsid w:val="00A669A4"/>
    <w:rsid w:val="00A67DFB"/>
    <w:rsid w:val="00A735D2"/>
    <w:rsid w:val="00A75011"/>
    <w:rsid w:val="00A75229"/>
    <w:rsid w:val="00A841B9"/>
    <w:rsid w:val="00A84492"/>
    <w:rsid w:val="00A847C2"/>
    <w:rsid w:val="00A8636E"/>
    <w:rsid w:val="00A90CEE"/>
    <w:rsid w:val="00A92F9B"/>
    <w:rsid w:val="00AA1536"/>
    <w:rsid w:val="00AA6CC3"/>
    <w:rsid w:val="00AB05C1"/>
    <w:rsid w:val="00AB394E"/>
    <w:rsid w:val="00AB66B9"/>
    <w:rsid w:val="00AC2F16"/>
    <w:rsid w:val="00AC7874"/>
    <w:rsid w:val="00AD25D9"/>
    <w:rsid w:val="00AE16E7"/>
    <w:rsid w:val="00AE69D7"/>
    <w:rsid w:val="00AF1C18"/>
    <w:rsid w:val="00AF3DCF"/>
    <w:rsid w:val="00AF480A"/>
    <w:rsid w:val="00B00731"/>
    <w:rsid w:val="00B06DC7"/>
    <w:rsid w:val="00B10B2D"/>
    <w:rsid w:val="00B12103"/>
    <w:rsid w:val="00B12FC2"/>
    <w:rsid w:val="00B24C49"/>
    <w:rsid w:val="00B2676F"/>
    <w:rsid w:val="00B32661"/>
    <w:rsid w:val="00B343C5"/>
    <w:rsid w:val="00B358F2"/>
    <w:rsid w:val="00B35FC6"/>
    <w:rsid w:val="00B40E2E"/>
    <w:rsid w:val="00B441EC"/>
    <w:rsid w:val="00B55F11"/>
    <w:rsid w:val="00B56A3A"/>
    <w:rsid w:val="00B630A2"/>
    <w:rsid w:val="00B6653F"/>
    <w:rsid w:val="00B67BF0"/>
    <w:rsid w:val="00B71877"/>
    <w:rsid w:val="00B72693"/>
    <w:rsid w:val="00B85FBC"/>
    <w:rsid w:val="00B90F8A"/>
    <w:rsid w:val="00B9390F"/>
    <w:rsid w:val="00B94DDA"/>
    <w:rsid w:val="00B96703"/>
    <w:rsid w:val="00BA63BC"/>
    <w:rsid w:val="00BA699C"/>
    <w:rsid w:val="00BA7F87"/>
    <w:rsid w:val="00BA7FF4"/>
    <w:rsid w:val="00BB0ECD"/>
    <w:rsid w:val="00BB5739"/>
    <w:rsid w:val="00BB7439"/>
    <w:rsid w:val="00BC5D52"/>
    <w:rsid w:val="00BC73BA"/>
    <w:rsid w:val="00BD093C"/>
    <w:rsid w:val="00BD53BA"/>
    <w:rsid w:val="00BD6C04"/>
    <w:rsid w:val="00BE02E1"/>
    <w:rsid w:val="00BE0989"/>
    <w:rsid w:val="00BE5383"/>
    <w:rsid w:val="00BF2690"/>
    <w:rsid w:val="00BF4D5C"/>
    <w:rsid w:val="00BF7B95"/>
    <w:rsid w:val="00C1205D"/>
    <w:rsid w:val="00C121A3"/>
    <w:rsid w:val="00C12BA2"/>
    <w:rsid w:val="00C14D3B"/>
    <w:rsid w:val="00C179CD"/>
    <w:rsid w:val="00C236F7"/>
    <w:rsid w:val="00C37F3B"/>
    <w:rsid w:val="00C4387E"/>
    <w:rsid w:val="00C43AC3"/>
    <w:rsid w:val="00C45929"/>
    <w:rsid w:val="00C501C0"/>
    <w:rsid w:val="00C50ACF"/>
    <w:rsid w:val="00C5231B"/>
    <w:rsid w:val="00C54CFF"/>
    <w:rsid w:val="00C624C2"/>
    <w:rsid w:val="00C66911"/>
    <w:rsid w:val="00C71881"/>
    <w:rsid w:val="00C71A3F"/>
    <w:rsid w:val="00C72058"/>
    <w:rsid w:val="00C72C17"/>
    <w:rsid w:val="00C73401"/>
    <w:rsid w:val="00C77360"/>
    <w:rsid w:val="00C85DBB"/>
    <w:rsid w:val="00C94C14"/>
    <w:rsid w:val="00CA0754"/>
    <w:rsid w:val="00CA51B7"/>
    <w:rsid w:val="00CA59AE"/>
    <w:rsid w:val="00CC28C0"/>
    <w:rsid w:val="00CC6331"/>
    <w:rsid w:val="00CC7029"/>
    <w:rsid w:val="00CD6692"/>
    <w:rsid w:val="00CE1B74"/>
    <w:rsid w:val="00CE4359"/>
    <w:rsid w:val="00CE55A9"/>
    <w:rsid w:val="00CF6012"/>
    <w:rsid w:val="00CF643F"/>
    <w:rsid w:val="00CF6CB7"/>
    <w:rsid w:val="00CF718E"/>
    <w:rsid w:val="00D15F1F"/>
    <w:rsid w:val="00D17BFE"/>
    <w:rsid w:val="00D26978"/>
    <w:rsid w:val="00D308AF"/>
    <w:rsid w:val="00D33F7D"/>
    <w:rsid w:val="00D36297"/>
    <w:rsid w:val="00D5534E"/>
    <w:rsid w:val="00D55704"/>
    <w:rsid w:val="00D61155"/>
    <w:rsid w:val="00D61CB9"/>
    <w:rsid w:val="00D702F4"/>
    <w:rsid w:val="00D70D44"/>
    <w:rsid w:val="00D72B06"/>
    <w:rsid w:val="00D76C30"/>
    <w:rsid w:val="00D80BE1"/>
    <w:rsid w:val="00DB11F7"/>
    <w:rsid w:val="00DB2BBC"/>
    <w:rsid w:val="00DB508D"/>
    <w:rsid w:val="00DC0238"/>
    <w:rsid w:val="00DC613C"/>
    <w:rsid w:val="00DC62DF"/>
    <w:rsid w:val="00DC7579"/>
    <w:rsid w:val="00DD34F6"/>
    <w:rsid w:val="00DD3837"/>
    <w:rsid w:val="00DD4E49"/>
    <w:rsid w:val="00DE12B2"/>
    <w:rsid w:val="00DE2E28"/>
    <w:rsid w:val="00DE3936"/>
    <w:rsid w:val="00DE6BBA"/>
    <w:rsid w:val="00DE76DE"/>
    <w:rsid w:val="00E01CF5"/>
    <w:rsid w:val="00E03745"/>
    <w:rsid w:val="00E12512"/>
    <w:rsid w:val="00E23FD4"/>
    <w:rsid w:val="00E320A3"/>
    <w:rsid w:val="00E57E6C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563A3"/>
    <w:rsid w:val="00F661E2"/>
    <w:rsid w:val="00F75D42"/>
    <w:rsid w:val="00F7647E"/>
    <w:rsid w:val="00F766A1"/>
    <w:rsid w:val="00F76F78"/>
    <w:rsid w:val="00F80FBC"/>
    <w:rsid w:val="00F83EBB"/>
    <w:rsid w:val="00F85129"/>
    <w:rsid w:val="00F909F4"/>
    <w:rsid w:val="00F92586"/>
    <w:rsid w:val="00F956FD"/>
    <w:rsid w:val="00F97787"/>
    <w:rsid w:val="00FA0FE1"/>
    <w:rsid w:val="00FA2146"/>
    <w:rsid w:val="00FA33F0"/>
    <w:rsid w:val="00FA4A83"/>
    <w:rsid w:val="00FB45D3"/>
    <w:rsid w:val="00FD26F1"/>
    <w:rsid w:val="00FD3FFE"/>
    <w:rsid w:val="00FE27DE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paragraph" w:customStyle="1" w:styleId="paragraph">
    <w:name w:val="paragraph"/>
    <w:basedOn w:val="Normal"/>
    <w:rsid w:val="009B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9B646B"/>
  </w:style>
  <w:style w:type="character" w:customStyle="1" w:styleId="eop">
    <w:name w:val="eop"/>
    <w:basedOn w:val="DefaultParagraphFont"/>
    <w:rsid w:val="009B6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comments" Target="comments.xml"/><Relationship Id="rId34" Type="http://schemas.openxmlformats.org/officeDocument/2006/relationships/image" Target="media/image17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oleObject" Target="embeddings/oleObject2.bin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24" Type="http://schemas.microsoft.com/office/2018/08/relationships/commentsExtensible" Target="commentsExtensible.xml"/><Relationship Id="rId32" Type="http://schemas.openxmlformats.org/officeDocument/2006/relationships/image" Target="media/image15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microsoft.com/office/2016/09/relationships/commentsIds" Target="commentsIds.xml"/><Relationship Id="rId28" Type="http://schemas.openxmlformats.org/officeDocument/2006/relationships/image" Target="media/image11.png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microsoft.com/office/2011/relationships/commentsExtended" Target="commentsExtended.xm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22466-61ED-4E3E-879E-E943069C9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customXml/itemProps4.xml><?xml version="1.0" encoding="utf-8"?>
<ds:datastoreItem xmlns:ds="http://schemas.openxmlformats.org/officeDocument/2006/customXml" ds:itemID="{4AF13AF2-2198-4A87-86F3-49C27AD63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16</cp:revision>
  <dcterms:created xsi:type="dcterms:W3CDTF">2022-08-09T15:59:00Z</dcterms:created>
  <dcterms:modified xsi:type="dcterms:W3CDTF">2023-09-05T10:55:00Z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