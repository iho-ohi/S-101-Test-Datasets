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78847" w14:textId="609EBE81" w:rsidR="003351ED" w:rsidRDefault="00C236F7" w:rsidP="002A2885">
      <w:pPr>
        <w:pStyle w:val="Rubrik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C332D5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C332D5">
        <w:rPr>
          <w:rFonts w:asciiTheme="minorHAnsi" w:hAnsiTheme="minorHAnsi" w:cstheme="minorHAnsi"/>
          <w:b/>
          <w:bCs/>
          <w:color w:val="auto"/>
          <w:sz w:val="28"/>
          <w:szCs w:val="28"/>
        </w:rPr>
        <w:t>902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  <w:bookmarkStart w:id="0" w:name="_GoBack"/>
      <w:bookmarkEnd w:id="0"/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A6D3847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A567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</w:t>
            </w:r>
            <w:r w:rsidR="00F26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703822" w:rsidR="00B6653F" w:rsidRPr="009739FA" w:rsidRDefault="00F26D8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5AB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3931EAA" w:rsidR="00B6653F" w:rsidRPr="009739FA" w:rsidRDefault="007171E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4A37A9DB" w:rsidR="00B6653F" w:rsidRPr="009739FA" w:rsidRDefault="007171EF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CD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CF0E0B5" w:rsidR="00B6653F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B8A6E86" w:rsidR="00B6653F" w:rsidRPr="009739FA" w:rsidRDefault="0038760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 w:rsidRPr="002752B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18A1E11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7D79C9A6" w:rsidR="000B2572" w:rsidRPr="009739FA" w:rsidRDefault="00A4529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 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2582F694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1D5CCB2B" w:rsidR="005170BD" w:rsidRDefault="005170B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 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77777777" w:rsidR="005170BD" w:rsidRPr="00DB3C55" w:rsidRDefault="005170B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072D2881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730930E6" w:rsidR="00D95281" w:rsidRDefault="00D95281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 (</w:t>
            </w:r>
            <w:r w:rsidR="00DA171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7777777" w:rsidR="00D95281" w:rsidRPr="00DB3C55" w:rsidRDefault="00D95281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0B459B69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154D3EE6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 (</w:t>
            </w:r>
            <w:r w:rsidR="000861E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7222C75C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C97B6" w14:textId="6A9CA04F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FB8E" w14:textId="70A8EA80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 (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359A5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51092" w:rsidRPr="00914AC3" w14:paraId="4ED6F71B" w14:textId="77777777" w:rsidTr="005170BD">
        <w:trPr>
          <w:trHeight w:val="339"/>
          <w:ins w:id="1" w:author="Östergren, Klas" w:date="2023-04-02T10:26:00Z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BC3EE" w14:textId="28D640F1" w:rsidR="00651092" w:rsidRDefault="00651092" w:rsidP="00E5036B">
            <w:pPr>
              <w:spacing w:after="0" w:line="240" w:lineRule="auto"/>
              <w:jc w:val="center"/>
              <w:rPr>
                <w:ins w:id="2" w:author="Östergren, Klas" w:date="2023-04-02T10:26:00Z"/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ins w:id="3" w:author="Östergren, Klas" w:date="2023-04-02T10:26:00Z">
              <w:r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val="en-US" w:eastAsia="en-US"/>
                </w:rPr>
                <w:t>22.9</w:t>
              </w:r>
            </w:ins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851DD" w14:textId="4B36BADB" w:rsidR="00651092" w:rsidRDefault="00651092" w:rsidP="00E5036B">
            <w:pPr>
              <w:spacing w:after="160" w:line="259" w:lineRule="auto"/>
              <w:rPr>
                <w:ins w:id="4" w:author="Östergren, Klas" w:date="2023-04-02T10:26:00Z"/>
                <w:rFonts w:ascii="Calibri" w:hAnsi="Calibri" w:cs="Calibri"/>
                <w:bCs/>
                <w:sz w:val="20"/>
                <w:szCs w:val="20"/>
                <w:lang w:val="en-GB"/>
              </w:rPr>
            </w:pPr>
            <w:ins w:id="5" w:author="Östergren, Klas" w:date="2023-04-02T10:26:00Z">
              <w:r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t>Pilotage District (1)</w:t>
              </w:r>
            </w:ins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93AF1" w14:textId="77777777" w:rsidR="00651092" w:rsidRPr="00DB3C55" w:rsidRDefault="00651092" w:rsidP="00E5036B">
            <w:pPr>
              <w:spacing w:after="0" w:line="240" w:lineRule="auto"/>
              <w:jc w:val="center"/>
              <w:rPr>
                <w:ins w:id="6" w:author="Östergren, Klas" w:date="2023-04-02T10:26:00Z"/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0042F668" w:rsidR="00081CE7" w:rsidRDefault="006117F0" w:rsidP="007B5581">
      <w:pPr>
        <w:spacing w:after="160" w:line="259" w:lineRule="auto"/>
      </w:pPr>
      <w:r>
        <w:t xml:space="preserve">( </w:t>
      </w:r>
      <w:del w:id="7" w:author="Östergren, Klas" w:date="2023-04-02T10:26:00Z">
        <w:r w:rsidR="00645AB5" w:rsidDel="00651092">
          <w:delText>19</w:delText>
        </w:r>
        <w:r w:rsidR="00FE6080" w:rsidDel="00651092">
          <w:delText xml:space="preserve"> </w:delText>
        </w:r>
      </w:del>
      <w:ins w:id="8" w:author="Östergren, Klas" w:date="2023-04-02T10:26:00Z">
        <w:r w:rsidR="00651092">
          <w:t xml:space="preserve">20 </w:t>
        </w:r>
      </w:ins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2BCB9F1F" w:rsidR="00A60409" w:rsidRPr="00C37152" w:rsidRDefault="00F26D8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409054BF" w:rsidR="00A60409" w:rsidRPr="00C37152" w:rsidRDefault="00F26D83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0F1A418B" w:rsidR="00A60409" w:rsidRPr="003753BF" w:rsidRDefault="00D817D6" w:rsidP="00822D3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817D6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822D30" w:rsidRPr="00822D30">
              <w:rPr>
                <w:rFonts w:ascii="Calibri" w:eastAsia="Times New Roman" w:hAnsi="Calibri" w:cs="Calibri"/>
                <w:sz w:val="20"/>
                <w:szCs w:val="20"/>
              </w:rPr>
              <w:t>.694</w:t>
            </w:r>
            <w:r w:rsidRPr="00D817D6">
              <w:rPr>
                <w:rFonts w:ascii="Calibri" w:eastAsia="Times New Roman" w:hAnsi="Calibri" w:cs="Calibri"/>
                <w:sz w:val="20"/>
                <w:szCs w:val="20"/>
              </w:rPr>
              <w:t>S, 62-22</w:t>
            </w:r>
            <w:r w:rsidR="00822D30" w:rsidRPr="00822D30">
              <w:rPr>
                <w:rFonts w:ascii="Calibri" w:eastAsia="Times New Roman" w:hAnsi="Calibri" w:cs="Calibri"/>
                <w:sz w:val="20"/>
                <w:szCs w:val="20"/>
              </w:rPr>
              <w:t>.0258</w:t>
            </w:r>
            <w:r w:rsidRPr="00D817D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A16EE7F" w:rsidR="006A21E3" w:rsidRDefault="00044645" w:rsidP="00DE2E2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03E50E3B" w:rsidR="00615475" w:rsidRDefault="0025441E" w:rsidP="00615475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pilot boarding place – 1 (boarding by pilot-cruising vessel)</w:t>
            </w:r>
          </w:p>
          <w:p w14:paraId="669DA647" w14:textId="75C3AAA5" w:rsidR="0025441E" w:rsidRDefault="0025441E" w:rsidP="0025441E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297EDB70" w14:textId="2AD80E2D" w:rsidR="0025441E" w:rsidRDefault="0025441E" w:rsidP="0025441E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002355C2" w14:textId="0B63E23A" w:rsidR="0025441E" w:rsidRPr="006A4C12" w:rsidRDefault="0025441E" w:rsidP="006A4C12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”Nab West”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56FC82B1" w:rsidR="002C1356" w:rsidRDefault="00044645" w:rsidP="002C1356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Surface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13554E1" w14:textId="7602C3CD" w:rsidR="0025441E" w:rsidRDefault="0025441E" w:rsidP="0025441E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pilot boarding place – 1 (boarding by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helicopter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061CD9" w14:textId="77777777" w:rsidR="0025441E" w:rsidRDefault="0025441E" w:rsidP="0025441E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238D73E5" w14:textId="77777777" w:rsidR="0025441E" w:rsidRDefault="0025441E" w:rsidP="0025441E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12769F54" w14:textId="6B796669" w:rsidR="00DD345C" w:rsidRPr="006A4C12" w:rsidRDefault="0025441E" w:rsidP="006A4C12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</w:t>
            </w:r>
            <w:r w:rsidR="008C6CA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”Deep Sea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Cherbourg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4ADC2139" w14:textId="36418D84" w:rsidR="00F4537D" w:rsidRPr="00584975" w:rsidRDefault="00F4537D" w:rsidP="00F4537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698A75BF" w:rsidR="00A60409" w:rsidRDefault="00D817D6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7FD41FD6" wp14:editId="07D653D3">
                  <wp:extent cx="2238375" cy="1066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981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585"/>
        <w:gridCol w:w="926"/>
        <w:gridCol w:w="7164"/>
      </w:tblGrid>
      <w:tr w:rsidR="00B56A3A" w:rsidRPr="00C37152" w14:paraId="37BCA79C" w14:textId="77777777" w:rsidTr="00D24E0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E01A127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7171EF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D24E0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1D26C0D6" w:rsidR="00B56A3A" w:rsidRPr="00C37152" w:rsidRDefault="007171E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</w:p>
        </w:tc>
      </w:tr>
      <w:tr w:rsidR="00B56A3A" w:rsidRPr="00C37152" w14:paraId="5FC29A45" w14:textId="77777777" w:rsidTr="00D24E00">
        <w:trPr>
          <w:trHeight w:val="300"/>
          <w:jc w:val="center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D24E00">
        <w:trPr>
          <w:trHeight w:val="300"/>
          <w:jc w:val="center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3943ED1" w:rsidR="00D24E00" w:rsidRDefault="006A1F6C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1F6C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D24E00" w:rsidRPr="00D24E00">
              <w:rPr>
                <w:rFonts w:ascii="Calibri" w:eastAsia="Times New Roman" w:hAnsi="Calibri" w:cs="Calibri"/>
                <w:sz w:val="20"/>
                <w:szCs w:val="20"/>
              </w:rPr>
              <w:t>.734</w:t>
            </w:r>
            <w:r w:rsidR="00D24E00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6A1F6C">
              <w:rPr>
                <w:rFonts w:ascii="Calibri" w:eastAsia="Times New Roman" w:hAnsi="Calibri" w:cs="Calibri"/>
                <w:sz w:val="20"/>
                <w:szCs w:val="20"/>
              </w:rPr>
              <w:t>, 62-26-</w:t>
            </w:r>
            <w:r w:rsidR="00D24E00" w:rsidRPr="00D24E00">
              <w:rPr>
                <w:rFonts w:ascii="Calibri" w:eastAsia="Times New Roman" w:hAnsi="Calibri" w:cs="Calibri"/>
                <w:sz w:val="20"/>
                <w:szCs w:val="20"/>
              </w:rPr>
              <w:t>0.628</w:t>
            </w:r>
            <w:r w:rsidR="00D24E00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  <w:p w14:paraId="5DF67023" w14:textId="77777777" w:rsidR="00D24E00" w:rsidRP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C53935" w14:textId="5238CF85" w:rsid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87E153A" w14:textId="48015233" w:rsid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5BB393A" w14:textId="2A8F69F2" w:rsid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E036C3" w14:textId="77777777" w:rsidR="00B56A3A" w:rsidRPr="00D24E00" w:rsidRDefault="00B56A3A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22B00693" w:rsidR="009739FA" w:rsidRDefault="00696E80" w:rsidP="000C12C4">
            <w:pPr>
              <w:pStyle w:val="Liststycke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7A9D129" w14:textId="0CF924EB" w:rsidR="007611F4" w:rsidRDefault="007611F4" w:rsidP="000C12C4">
            <w:pPr>
              <w:pStyle w:val="Liststycke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43F32DD" w14:textId="4CFB861B" w:rsidR="00A71B49" w:rsidRDefault="00A71B49" w:rsidP="007611F4">
            <w:pPr>
              <w:pStyle w:val="Liststycke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“false”</w:t>
            </w:r>
          </w:p>
          <w:p w14:paraId="4D0A0DFB" w14:textId="2FB5C483" w:rsidR="007611F4" w:rsidRDefault="007611F4" w:rsidP="007611F4">
            <w:pPr>
              <w:pStyle w:val="Liststycke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“</w:t>
            </w:r>
            <w:r w:rsidR="0061350A">
              <w:rPr>
                <w:rFonts w:eastAsia="Times New Roman" w:cstheme="minorHAnsi"/>
                <w:sz w:val="20"/>
                <w:szCs w:val="20"/>
              </w:rPr>
              <w:t>Southampton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CDF9CE" w14:textId="77777777" w:rsidR="00A71B49" w:rsidRDefault="00A71B49" w:rsidP="00A71B49">
            <w:pPr>
              <w:pStyle w:val="Liststycke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7436B5DD" w14:textId="77777777" w:rsidR="00A71B49" w:rsidRDefault="00A71B49" w:rsidP="00A71B49">
            <w:pPr>
              <w:pStyle w:val="Liststycke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1EBC795" w14:textId="77777777" w:rsidR="00A71B49" w:rsidRDefault="00A71B49" w:rsidP="00A71B49">
            <w:pPr>
              <w:pStyle w:val="Liststycke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7D549955" w14:textId="44A0366C" w:rsidR="00A71B49" w:rsidRDefault="00A71B49" w:rsidP="00A71B49">
            <w:pPr>
              <w:pStyle w:val="Liststycke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</w:p>
          <w:p w14:paraId="318B5BF9" w14:textId="6B409DF8" w:rsidR="00A71B49" w:rsidRDefault="00A71B49" w:rsidP="00A71B49">
            <w:pPr>
              <w:pStyle w:val="Liststycke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907CA">
              <w:rPr>
                <w:rFonts w:eastAsia="Times New Roman" w:cstheme="minorHAnsi"/>
                <w:sz w:val="20"/>
                <w:szCs w:val="20"/>
              </w:rPr>
              <w:t>Severn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6C0F9A9" w14:textId="10DF7DC4" w:rsidR="00A71B49" w:rsidRDefault="00A71B49" w:rsidP="00A71B49">
            <w:pPr>
              <w:pStyle w:val="Liststycke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E87F93" w14:textId="6054FAC3" w:rsidR="00CA4DE5" w:rsidRDefault="00CA4DE5" w:rsidP="00CA4DE5">
            <w:pPr>
              <w:pStyle w:val="Liststycke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Portrayal Issue 50 refers. </w:t>
            </w:r>
            <w:hyperlink r:id="rId13" w:history="1">
              <w:r>
                <w:rPr>
                  <w:rStyle w:val="Hyperlnk"/>
                </w:rPr>
                <w:t>Vessel Traffic Service Area · Issue #50 · S-101-Portrayal-subWG/Working-Documents (github.com)</w:t>
              </w:r>
            </w:hyperlink>
          </w:p>
          <w:p w14:paraId="1631A483" w14:textId="45853431" w:rsidR="0022587C" w:rsidRPr="000618CC" w:rsidRDefault="0022587C" w:rsidP="000618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D24E0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07FA02E" w:rsidR="00B56A3A" w:rsidRDefault="006A1F6C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6B30F853" wp14:editId="50B36C7B">
                  <wp:extent cx="3667125" cy="1323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8AFC7C3" w:rsidR="000C7725" w:rsidRPr="00C37152" w:rsidRDefault="0038760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6D7D725" w:rsidR="000C7725" w:rsidRPr="00C37152" w:rsidRDefault="00387602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4F7E80D8" w:rsidR="000C7725" w:rsidRPr="003753BF" w:rsidRDefault="008D023F" w:rsidP="000F4F0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023F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0F4F06" w:rsidRPr="000F4F06">
              <w:rPr>
                <w:rFonts w:ascii="Calibri" w:eastAsia="Times New Roman" w:hAnsi="Calibri" w:cs="Calibri"/>
                <w:sz w:val="20"/>
                <w:szCs w:val="20"/>
              </w:rPr>
              <w:t>.210</w:t>
            </w:r>
            <w:r w:rsidRPr="008D023F">
              <w:rPr>
                <w:rFonts w:ascii="Calibri" w:eastAsia="Times New Roman" w:hAnsi="Calibri" w:cs="Calibri"/>
                <w:sz w:val="20"/>
                <w:szCs w:val="20"/>
              </w:rPr>
              <w:t>S, 62-22</w:t>
            </w:r>
            <w:r w:rsidR="000F4F06" w:rsidRPr="000F4F06">
              <w:rPr>
                <w:rFonts w:ascii="Calibri" w:eastAsia="Times New Roman" w:hAnsi="Calibri" w:cs="Calibri"/>
                <w:sz w:val="20"/>
                <w:szCs w:val="20"/>
              </w:rPr>
              <w:t>.173</w:t>
            </w:r>
            <w:r w:rsidRPr="008D023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93710D" w14:textId="042735FF" w:rsidR="007F271F" w:rsidRDefault="007F271F" w:rsidP="007F271F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Coast Guard Station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2F1032D" w14:textId="77777777" w:rsidR="00A317BF" w:rsidRDefault="00A317BF" w:rsidP="00A317BF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5313CDFB" w14:textId="77777777" w:rsidR="00A317BF" w:rsidRDefault="00A317BF" w:rsidP="00A317BF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9D200F5" w14:textId="77777777" w:rsidR="00A317BF" w:rsidRDefault="00A317BF" w:rsidP="00A317BF">
            <w:pPr>
              <w:pStyle w:val="Liststycke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</w:p>
          <w:p w14:paraId="487B8AA0" w14:textId="3999BA24" w:rsidR="00A317BF" w:rsidRDefault="00A317BF" w:rsidP="00A317BF">
            <w:pPr>
              <w:pStyle w:val="Liststycke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“Cadgwith”</w:t>
            </w:r>
          </w:p>
          <w:p w14:paraId="48325B0F" w14:textId="77777777" w:rsidR="007F271F" w:rsidRPr="003F6026" w:rsidRDefault="007F271F" w:rsidP="007F271F">
            <w:pPr>
              <w:pStyle w:val="Liststycke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4EDC1A0D" w14:textId="00E31206" w:rsidR="007F271F" w:rsidRDefault="007F271F" w:rsidP="007F271F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Coast Guard Station </w:t>
            </w:r>
            <w:r>
              <w:rPr>
                <w:rFonts w:eastAsia="Times New Roman" w:cstheme="minorHAnsi"/>
                <w:sz w:val="20"/>
                <w:szCs w:val="20"/>
              </w:rPr>
              <w:t>(Surface)</w:t>
            </w:r>
          </w:p>
          <w:p w14:paraId="6CE04920" w14:textId="55788363" w:rsidR="007F271F" w:rsidRDefault="007B6A24" w:rsidP="007F271F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73C83574" w14:textId="72BF5868" w:rsidR="007F271F" w:rsidRDefault="007B6A24" w:rsidP="007F271F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7F271F">
              <w:rPr>
                <w:rFonts w:eastAsia="Times New Roman" w:cstheme="minorHAnsi"/>
                <w:sz w:val="20"/>
                <w:szCs w:val="20"/>
              </w:rPr>
              <w:t>eature name</w:t>
            </w:r>
          </w:p>
          <w:p w14:paraId="6408F4AB" w14:textId="66A37450" w:rsidR="007F271F" w:rsidRDefault="007B6A24" w:rsidP="007F271F">
            <w:pPr>
              <w:pStyle w:val="Liststycke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isplay name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“true”</w:t>
            </w:r>
          </w:p>
          <w:p w14:paraId="74059D3C" w14:textId="77777777" w:rsidR="000C7725" w:rsidRDefault="007F271F" w:rsidP="007B6A24">
            <w:pPr>
              <w:pStyle w:val="Liststycke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“Jussland”</w:t>
            </w:r>
          </w:p>
          <w:p w14:paraId="166E056E" w14:textId="77777777" w:rsidR="007B6A24" w:rsidRDefault="007B6A24" w:rsidP="007B6A24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Is MRCC – “true”</w:t>
            </w:r>
          </w:p>
          <w:p w14:paraId="567DAC1B" w14:textId="4BD2E0C4" w:rsidR="007B6A24" w:rsidRPr="00DE2E28" w:rsidRDefault="007B6A24" w:rsidP="007B6A24">
            <w:pPr>
              <w:pStyle w:val="Liststycke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68238016" w:rsidR="000C7725" w:rsidRDefault="008D023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34F5B185" wp14:editId="50A819E0">
                  <wp:extent cx="2133600" cy="1095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F5660ED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2.4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D8E44C5" w:rsidR="002E6058" w:rsidRPr="00C37152" w:rsidRDefault="00A4529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4A7BC93" w:rsidR="002E6058" w:rsidRPr="003753BF" w:rsidRDefault="00CF49EF" w:rsidP="0024672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F49EF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246729" w:rsidRPr="00246729">
              <w:rPr>
                <w:rFonts w:ascii="Calibri" w:eastAsia="Times New Roman" w:hAnsi="Calibri" w:cs="Calibri"/>
                <w:sz w:val="20"/>
                <w:szCs w:val="20"/>
              </w:rPr>
              <w:t>.217</w:t>
            </w:r>
            <w:r w:rsidRPr="00CF49EF">
              <w:rPr>
                <w:rFonts w:ascii="Calibri" w:eastAsia="Times New Roman" w:hAnsi="Calibri" w:cs="Calibri"/>
                <w:sz w:val="20"/>
                <w:szCs w:val="20"/>
              </w:rPr>
              <w:t>S, 62-25</w:t>
            </w:r>
            <w:r w:rsidR="0024672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246729" w:rsidRPr="00246729">
              <w:rPr>
                <w:rFonts w:ascii="Calibri" w:eastAsia="Times New Roman" w:hAnsi="Calibri" w:cs="Calibri"/>
                <w:sz w:val="20"/>
                <w:szCs w:val="20"/>
              </w:rPr>
              <w:t>349</w:t>
            </w:r>
            <w:r w:rsidRPr="00CF49E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4AD3955" w14:textId="4717A4C1" w:rsidR="00E76B40" w:rsidRDefault="00E76B40" w:rsidP="00E76B40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Warning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47D6B90" w14:textId="2143C0FB" w:rsidR="00E76B40" w:rsidRDefault="00E76B40" w:rsidP="00E76B40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signal station, warning – 1 (danger)</w:t>
            </w:r>
          </w:p>
          <w:p w14:paraId="4A944C8D" w14:textId="77777777" w:rsidR="00E76B40" w:rsidRPr="003F6026" w:rsidRDefault="00E76B40" w:rsidP="00E76B40">
            <w:pPr>
              <w:pStyle w:val="Liststycke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649A3E0" w14:textId="2C9C04D4" w:rsidR="00E76B40" w:rsidRDefault="00E76B40" w:rsidP="00E76B40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42209C5F" w14:textId="18B593F6" w:rsidR="00E76B40" w:rsidRDefault="00E76B40" w:rsidP="00E76B40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signal station,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14DC0">
              <w:rPr>
                <w:rFonts w:eastAsia="Times New Roman" w:cstheme="minorHAnsi"/>
                <w:sz w:val="20"/>
                <w:szCs w:val="20"/>
              </w:rPr>
              <w:t>storm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6C61826F" w:rsidR="002E6058" w:rsidRDefault="00CF49E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73D5E045" wp14:editId="6F09B252">
                  <wp:extent cx="1628775" cy="895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12210F12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E876C" w14:textId="257172ED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</w:p>
        </w:tc>
      </w:tr>
      <w:tr w:rsidR="00733ED1" w:rsidRPr="00AB66B9" w14:paraId="75395C5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495CA349" w:rsidR="00733ED1" w:rsidRPr="003753BF" w:rsidRDefault="00F82F36" w:rsidP="004048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2F36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404859" w:rsidRPr="00404859">
              <w:rPr>
                <w:rFonts w:ascii="Calibri" w:eastAsia="Times New Roman" w:hAnsi="Calibri" w:cs="Calibri"/>
                <w:sz w:val="20"/>
                <w:szCs w:val="20"/>
              </w:rPr>
              <w:t>.1825</w:t>
            </w:r>
            <w:r w:rsidR="00404859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F82F36">
              <w:rPr>
                <w:rFonts w:ascii="Calibri" w:eastAsia="Times New Roman" w:hAnsi="Calibri" w:cs="Calibri"/>
                <w:sz w:val="20"/>
                <w:szCs w:val="20"/>
              </w:rPr>
              <w:t>, 62-28</w:t>
            </w:r>
            <w:r w:rsidR="00404859" w:rsidRPr="00404859">
              <w:rPr>
                <w:rFonts w:ascii="Calibri" w:eastAsia="Times New Roman" w:hAnsi="Calibri" w:cs="Calibri"/>
                <w:sz w:val="20"/>
                <w:szCs w:val="20"/>
              </w:rPr>
              <w:t>.043</w:t>
            </w:r>
            <w:r w:rsidRPr="00F82F3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268FDD1" w14:textId="46BDC19F" w:rsidR="00733ED1" w:rsidRDefault="00847945" w:rsidP="00733ED1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0DDEDF3" w14:textId="4EC16DBD" w:rsidR="00733ED1" w:rsidRDefault="00733ED1" w:rsidP="00733ED1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671791">
              <w:rPr>
                <w:rFonts w:eastAsia="Times New Roman" w:cstheme="minorHAnsi"/>
                <w:sz w:val="20"/>
                <w:szCs w:val="20"/>
              </w:rPr>
              <w:t>signal station,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671791">
              <w:rPr>
                <w:rFonts w:eastAsia="Times New Roman" w:cstheme="minorHAnsi"/>
                <w:sz w:val="20"/>
                <w:szCs w:val="20"/>
              </w:rPr>
              <w:t>port control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10A5594" w14:textId="77777777" w:rsidR="00733ED1" w:rsidRPr="003F6026" w:rsidRDefault="00733ED1" w:rsidP="00A35CF6">
            <w:pPr>
              <w:pStyle w:val="Liststycke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481BCED" w14:textId="64661C0E" w:rsidR="00733ED1" w:rsidRDefault="00847945" w:rsidP="00733ED1">
            <w:pPr>
              <w:pStyle w:val="Liststycke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733ED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397F62" w14:textId="2BDEFA74" w:rsidR="00733ED1" w:rsidRDefault="00733ED1" w:rsidP="00733ED1">
            <w:pPr>
              <w:pStyle w:val="Liststycke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E37E2">
              <w:rPr>
                <w:rFonts w:eastAsia="Times New Roman" w:cstheme="minorHAnsi"/>
                <w:sz w:val="20"/>
                <w:szCs w:val="20"/>
              </w:rPr>
              <w:t xml:space="preserve">signal station, traffic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DE37E2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DE37E2">
              <w:rPr>
                <w:rFonts w:eastAsia="Times New Roman" w:cstheme="minorHAnsi"/>
                <w:sz w:val="20"/>
                <w:szCs w:val="20"/>
              </w:rPr>
              <w:t>bridge passage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9F1C6EA" w14:textId="236B4848" w:rsidR="00733ED1" w:rsidRPr="00DE2E28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AD02" w14:textId="6D820F74" w:rsidR="00733ED1" w:rsidRDefault="00F82F36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3197CC0E" wp14:editId="277BF2C1">
                  <wp:extent cx="1762125" cy="866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1F741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9734B4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6FAA0616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</w:t>
            </w:r>
            <w:r w:rsidR="00BA771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7F4BAD80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</w:t>
            </w:r>
          </w:p>
        </w:tc>
      </w:tr>
      <w:tr w:rsidR="00733ED1" w:rsidRPr="00AB66B9" w14:paraId="47953788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185D68CA" w:rsidR="00733ED1" w:rsidRPr="003753BF" w:rsidRDefault="00B353DF" w:rsidP="00C41A0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353DF">
              <w:rPr>
                <w:rFonts w:ascii="Calibri" w:eastAsia="Times New Roman" w:hAnsi="Calibri" w:cs="Calibri"/>
                <w:sz w:val="20"/>
                <w:szCs w:val="20"/>
              </w:rPr>
              <w:t>32-13</w:t>
            </w:r>
            <w:r w:rsidR="00C41A06" w:rsidRPr="00C41A06">
              <w:rPr>
                <w:rFonts w:ascii="Calibri" w:eastAsia="Times New Roman" w:hAnsi="Calibri" w:cs="Calibri"/>
                <w:sz w:val="20"/>
                <w:szCs w:val="20"/>
              </w:rPr>
              <w:t>.595</w:t>
            </w:r>
            <w:r w:rsidRPr="00B353DF">
              <w:rPr>
                <w:rFonts w:ascii="Calibri" w:eastAsia="Times New Roman" w:hAnsi="Calibri" w:cs="Calibri"/>
                <w:sz w:val="20"/>
                <w:szCs w:val="20"/>
              </w:rPr>
              <w:t>S, 62-22</w:t>
            </w:r>
            <w:r w:rsidR="00C41A06" w:rsidRPr="00C41A06">
              <w:rPr>
                <w:rFonts w:ascii="Calibri" w:eastAsia="Times New Roman" w:hAnsi="Calibri" w:cs="Calibri"/>
                <w:sz w:val="20"/>
                <w:szCs w:val="20"/>
              </w:rPr>
              <w:t>.347</w:t>
            </w:r>
            <w:r w:rsidR="00C41A0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5BAA1143" w:rsidR="00733ED1" w:rsidRDefault="000F20D2" w:rsidP="00733ED1">
            <w:pPr>
              <w:pStyle w:val="Liststycke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</w:t>
            </w:r>
            <w:r w:rsidR="00733ED1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AE90AF0" w14:textId="6BCEF866" w:rsidR="00733ED1" w:rsidRDefault="00733ED1" w:rsidP="00733ED1">
            <w:pPr>
              <w:pStyle w:val="Liststycke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 station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</w:t>
            </w:r>
            <w:r w:rsidR="000861E6">
              <w:rPr>
                <w:rFonts w:eastAsia="Times New Roman" w:cstheme="minorHAnsi"/>
                <w:sz w:val="20"/>
                <w:szCs w:val="20"/>
              </w:rPr>
              <w:t xml:space="preserve"> station with lifeboat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E1C4083" w14:textId="731DD231" w:rsidR="00345CFC" w:rsidRDefault="00345CFC" w:rsidP="00733ED1">
            <w:pPr>
              <w:pStyle w:val="Liststycke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“12”</w:t>
            </w:r>
          </w:p>
          <w:p w14:paraId="595597E4" w14:textId="77777777" w:rsidR="00733ED1" w:rsidRDefault="00733ED1" w:rsidP="00733ED1">
            <w:pPr>
              <w:pStyle w:val="Liststycke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3B0E5A9" w14:textId="7017B674" w:rsidR="00733ED1" w:rsidRDefault="00733ED1" w:rsidP="00733ED1">
            <w:pPr>
              <w:pStyle w:val="Liststycke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0F20D2">
              <w:rPr>
                <w:rFonts w:eastAsia="Times New Roman" w:cstheme="minorHAnsi"/>
                <w:sz w:val="20"/>
                <w:szCs w:val="20"/>
              </w:rPr>
              <w:t>Lizard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8BF8570" w14:textId="77777777" w:rsidR="004C2ED5" w:rsidRDefault="004C2ED5" w:rsidP="004C2ED5">
            <w:pPr>
              <w:pStyle w:val="Liststycke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66039418" w14:textId="77777777" w:rsidR="004C2ED5" w:rsidRDefault="004C2ED5" w:rsidP="004C2ED5">
            <w:pPr>
              <w:pStyle w:val="Liststycke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 (Point)</w:t>
            </w:r>
          </w:p>
          <w:p w14:paraId="32553F07" w14:textId="34B71E71" w:rsidR="004C2ED5" w:rsidRDefault="004C2ED5" w:rsidP="004C2ED5">
            <w:pPr>
              <w:pStyle w:val="Liststycke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rescue station – 8 (first aid equipment)</w:t>
            </w:r>
          </w:p>
          <w:p w14:paraId="0B5FBA7A" w14:textId="2A8FEF65" w:rsidR="004C2ED5" w:rsidRDefault="001B038B" w:rsidP="004C2ED5">
            <w:pPr>
              <w:pStyle w:val="Liststycke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</w:t>
            </w:r>
          </w:p>
          <w:p w14:paraId="0E4637FE" w14:textId="6EA0B76C" w:rsidR="003E32DB" w:rsidRPr="003E32DB" w:rsidRDefault="001B038B" w:rsidP="003E32DB">
            <w:pPr>
              <w:pStyle w:val="Liststycke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</w:t>
            </w:r>
            <w:r w:rsidR="004C2ED5">
              <w:rPr>
                <w:rFonts w:eastAsia="Times New Roman" w:cstheme="minorHAnsi"/>
                <w:sz w:val="20"/>
                <w:szCs w:val="20"/>
              </w:rPr>
              <w:t xml:space="preserve"> – “</w:t>
            </w:r>
            <w:r w:rsidR="00626C8A">
              <w:rPr>
                <w:rFonts w:eastAsia="Times New Roman" w:cstheme="minorHAnsi"/>
                <w:sz w:val="20"/>
                <w:szCs w:val="20"/>
              </w:rPr>
              <w:t>Automated External Defibrillator (AED)</w:t>
            </w:r>
            <w:r w:rsidR="004C2E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2409C42" w14:textId="455759F5" w:rsidR="00DE596A" w:rsidRDefault="00DE596A" w:rsidP="00DE596A">
            <w:pPr>
              <w:pStyle w:val="Liststycke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 (Surface)</w:t>
            </w:r>
          </w:p>
          <w:p w14:paraId="53B74566" w14:textId="1B4672CA" w:rsidR="00DE596A" w:rsidRDefault="00DE596A" w:rsidP="00DE596A">
            <w:pPr>
              <w:pStyle w:val="Liststycke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rescue station – </w:t>
            </w:r>
            <w:r w:rsidR="00716C15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16C15">
              <w:rPr>
                <w:rFonts w:eastAsia="Times New Roman" w:cstheme="minorHAnsi"/>
                <w:sz w:val="20"/>
                <w:szCs w:val="20"/>
              </w:rPr>
              <w:t>refuge fo</w:t>
            </w:r>
            <w:r w:rsidR="009449AB">
              <w:rPr>
                <w:rFonts w:eastAsia="Times New Roman" w:cstheme="minorHAnsi"/>
                <w:sz w:val="20"/>
                <w:szCs w:val="20"/>
              </w:rPr>
              <w:t>r intertidal area walkers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A7FCEB" w14:textId="03D05224" w:rsidR="00733ED1" w:rsidRPr="00DE2E28" w:rsidRDefault="00733ED1" w:rsidP="004C2ED5">
            <w:pPr>
              <w:pStyle w:val="Liststycke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42FE" w14:textId="0C659000" w:rsidR="00733ED1" w:rsidRDefault="00B353DF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2F52037A" wp14:editId="785C30FD">
                  <wp:extent cx="2447925" cy="9620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BE3BD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AC9EDA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0977FF74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2A22B41F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</w:p>
        </w:tc>
      </w:tr>
      <w:tr w:rsidR="00BA771E" w:rsidRPr="00AB66B9" w14:paraId="2AC4F76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1C00D622" w:rsidR="00BA771E" w:rsidRPr="003753BF" w:rsidRDefault="003F5E3F" w:rsidP="003F5E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5E3F">
              <w:rPr>
                <w:rFonts w:ascii="Calibri" w:eastAsia="Times New Roman" w:hAnsi="Calibri" w:cs="Calibri"/>
                <w:sz w:val="20"/>
                <w:szCs w:val="20"/>
              </w:rPr>
              <w:t>32-13.729S, 62-26.561E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546A17" w14:textId="1FC6EC37" w:rsidR="0070709C" w:rsidRDefault="0070709C" w:rsidP="0070709C">
            <w:pPr>
              <w:pStyle w:val="Liststycke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E76D9BC" w14:textId="5C97BFE9" w:rsidR="0070709C" w:rsidRDefault="0070709C" w:rsidP="0070709C">
            <w:pPr>
              <w:pStyle w:val="Liststycke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(RoRo-terminal)</w:t>
            </w:r>
          </w:p>
          <w:p w14:paraId="208BD1EC" w14:textId="77777777" w:rsidR="0070709C" w:rsidRDefault="0070709C" w:rsidP="0070709C">
            <w:pPr>
              <w:pStyle w:val="Liststycke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F010F4C" w14:textId="3A458772" w:rsidR="0070709C" w:rsidRDefault="0070709C" w:rsidP="0070709C">
            <w:pPr>
              <w:pStyle w:val="Liststycke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15D48">
              <w:rPr>
                <w:rFonts w:eastAsia="Times New Roman" w:cstheme="minorHAnsi"/>
                <w:sz w:val="20"/>
                <w:szCs w:val="20"/>
              </w:rPr>
              <w:t>Dover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6B491CD" w14:textId="77777777" w:rsidR="0070709C" w:rsidRPr="003F6026" w:rsidRDefault="0070709C" w:rsidP="0070709C">
            <w:pPr>
              <w:pStyle w:val="Liststycke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4A5257" w14:textId="5766E8DA" w:rsidR="0070709C" w:rsidRDefault="00515D48" w:rsidP="0070709C">
            <w:pPr>
              <w:pStyle w:val="Liststycke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 w:rsidR="0070709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0645D0E4" w14:textId="1D1B2BF0" w:rsidR="0070709C" w:rsidRDefault="0070709C" w:rsidP="0070709C">
            <w:pPr>
              <w:pStyle w:val="Liststycke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515D4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36EC0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36EC0">
              <w:rPr>
                <w:rFonts w:eastAsia="Times New Roman" w:cstheme="minorHAnsi"/>
                <w:sz w:val="20"/>
                <w:szCs w:val="20"/>
              </w:rPr>
              <w:t>fishing harbour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F6B62EA" w14:textId="77777777" w:rsidR="0070709C" w:rsidRDefault="0070709C" w:rsidP="0070709C">
            <w:pPr>
              <w:pStyle w:val="Liststycke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15BE8BAB" w14:textId="198DED86" w:rsidR="0070709C" w:rsidRDefault="0070709C" w:rsidP="0070709C">
            <w:pPr>
              <w:pStyle w:val="Liststycke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36EC0">
              <w:rPr>
                <w:rFonts w:eastAsia="Times New Roman" w:cstheme="minorHAnsi"/>
                <w:sz w:val="20"/>
                <w:szCs w:val="20"/>
              </w:rPr>
              <w:t>Cadgwith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25AD2C3" w14:textId="057B7128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5E74E8" w14:textId="6C085662" w:rsidR="00FC47D3" w:rsidRDefault="00FC47D3" w:rsidP="00FC47D3">
            <w:pPr>
              <w:pStyle w:val="Liststycke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4B696F">
              <w:rPr>
                <w:rFonts w:eastAsia="Times New Roman" w:cstheme="minorHAnsi"/>
                <w:sz w:val="20"/>
                <w:szCs w:val="20"/>
              </w:rPr>
              <w:t>point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9B7D109" w14:textId="77777777" w:rsidR="00FC47D3" w:rsidRDefault="00FC47D3" w:rsidP="00FC47D3">
            <w:pPr>
              <w:pStyle w:val="Liststycke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5 (yacht harbour/marina)</w:t>
            </w:r>
          </w:p>
          <w:p w14:paraId="6BDAF758" w14:textId="77777777" w:rsidR="00FC47D3" w:rsidRDefault="00FC47D3" w:rsidP="00FC47D3">
            <w:pPr>
              <w:pStyle w:val="Liststycke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A4FEA32" w14:textId="7D650D7D" w:rsidR="00FC47D3" w:rsidRDefault="00FC47D3" w:rsidP="00FC47D3">
            <w:pPr>
              <w:pStyle w:val="Liststycke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E172A">
              <w:rPr>
                <w:rFonts w:eastAsia="Times New Roman" w:cstheme="minorHAnsi"/>
                <w:sz w:val="20"/>
                <w:szCs w:val="20"/>
              </w:rPr>
              <w:t>Mayflower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B0C440" w14:textId="7765B858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C58E3E" w14:textId="77777777" w:rsidR="004B696F" w:rsidRDefault="004B696F" w:rsidP="004B696F">
            <w:pPr>
              <w:pStyle w:val="Liststycke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0BEEB0ED" w14:textId="29C39DF7" w:rsidR="004B696F" w:rsidRDefault="004B696F" w:rsidP="004B696F">
            <w:pPr>
              <w:pStyle w:val="Liststycke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9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D5F58">
              <w:rPr>
                <w:rFonts w:eastAsia="Times New Roman" w:cstheme="minorHAnsi"/>
                <w:sz w:val="20"/>
                <w:szCs w:val="20"/>
              </w:rPr>
              <w:t>shipyard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45DF3CB" w14:textId="77777777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87E0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E809DED" w14:textId="49CD10C8" w:rsidR="00BA771E" w:rsidRDefault="004E76C2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5B0997DB" wp14:editId="1A13862D">
                  <wp:extent cx="3609975" cy="12477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76930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4005616B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A36714" w14:textId="763F2E73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</w:p>
        </w:tc>
      </w:tr>
      <w:tr w:rsidR="00BA771E" w:rsidRPr="00AB66B9" w14:paraId="27A582EE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001BBCC7" w:rsidR="00BA771E" w:rsidRPr="003753BF" w:rsidRDefault="0011687A" w:rsidP="00F37A0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1687A">
              <w:rPr>
                <w:rFonts w:ascii="Calibri" w:eastAsia="Times New Roman" w:hAnsi="Calibri" w:cs="Calibri"/>
                <w:sz w:val="20"/>
                <w:szCs w:val="20"/>
              </w:rPr>
              <w:t>32-12</w:t>
            </w:r>
            <w:r w:rsidR="00F37A09" w:rsidRPr="00F37A09">
              <w:rPr>
                <w:rFonts w:ascii="Calibri" w:eastAsia="Times New Roman" w:hAnsi="Calibri" w:cs="Calibri"/>
                <w:sz w:val="20"/>
                <w:szCs w:val="20"/>
              </w:rPr>
              <w:t>.175</w:t>
            </w:r>
            <w:r w:rsidR="00F37A09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11687A">
              <w:rPr>
                <w:rFonts w:ascii="Calibri" w:eastAsia="Times New Roman" w:hAnsi="Calibri" w:cs="Calibri"/>
                <w:sz w:val="20"/>
                <w:szCs w:val="20"/>
              </w:rPr>
              <w:t>, 62-21</w:t>
            </w:r>
            <w:r w:rsidR="00F37A09" w:rsidRPr="00F37A09">
              <w:rPr>
                <w:rFonts w:ascii="Calibri" w:eastAsia="Times New Roman" w:hAnsi="Calibri" w:cs="Calibri"/>
                <w:sz w:val="20"/>
                <w:szCs w:val="20"/>
              </w:rPr>
              <w:t>.756</w:t>
            </w:r>
            <w:r w:rsidR="00F37A09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67E4BAE" w14:textId="79CC19E5" w:rsidR="00BA771E" w:rsidRDefault="0046081E" w:rsidP="0070709C">
            <w:pPr>
              <w:pStyle w:val="Liststycke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lastRenderedPageBreak/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629FC66" w14:textId="379B3B2C" w:rsidR="00BA771E" w:rsidRDefault="00BA771E" w:rsidP="0070709C">
            <w:pPr>
              <w:pStyle w:val="Liststycke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 w:rsidR="00F91AF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</w:t>
            </w:r>
            <w:r w:rsidR="00F91AF1">
              <w:rPr>
                <w:rFonts w:eastAsia="Times New Roman" w:cstheme="minorHAnsi"/>
                <w:sz w:val="20"/>
                <w:szCs w:val="20"/>
              </w:rPr>
              <w:t>visitors berth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C492A6" w14:textId="77777777" w:rsidR="00BA771E" w:rsidRDefault="00BA771E" w:rsidP="0070709C">
            <w:pPr>
              <w:pStyle w:val="Liststycke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73AA99F" w14:textId="29D1B30D" w:rsidR="00BA771E" w:rsidRDefault="00BA771E" w:rsidP="0070709C">
            <w:pPr>
              <w:pStyle w:val="Liststycke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626A1">
              <w:rPr>
                <w:rFonts w:eastAsia="Times New Roman" w:cstheme="minorHAnsi"/>
                <w:sz w:val="20"/>
                <w:szCs w:val="20"/>
              </w:rPr>
              <w:t>No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90471A2" w14:textId="77777777" w:rsidR="00BA771E" w:rsidRPr="003F6026" w:rsidRDefault="00BA771E" w:rsidP="00A35CF6">
            <w:pPr>
              <w:pStyle w:val="Liststycke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A88108B" w14:textId="3FD36611" w:rsidR="00BA771E" w:rsidRDefault="0046081E" w:rsidP="0070709C">
            <w:pPr>
              <w:pStyle w:val="Liststycke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</w:p>
          <w:p w14:paraId="3FFC1085" w14:textId="31B66C70" w:rsidR="00C46E3D" w:rsidRDefault="00C46E3D" w:rsidP="0070709C">
            <w:pPr>
              <w:pStyle w:val="Liststycke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5 (boatyard)</w:t>
            </w:r>
          </w:p>
          <w:p w14:paraId="6ED15A88" w14:textId="77777777" w:rsidR="00C46E3D" w:rsidRDefault="00C46E3D" w:rsidP="0070709C">
            <w:pPr>
              <w:pStyle w:val="Liststycke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708B1465" w14:textId="0EA7BBAE" w:rsidR="00C46E3D" w:rsidRDefault="00C46E3D" w:rsidP="0070709C">
            <w:pPr>
              <w:pStyle w:val="Liststycke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EA4246">
              <w:rPr>
                <w:rFonts w:eastAsia="Times New Roman" w:cstheme="minorHAnsi"/>
                <w:sz w:val="20"/>
                <w:szCs w:val="20"/>
              </w:rPr>
              <w:t>Cremyll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89D0F6" w14:textId="77777777" w:rsidR="00BA771E" w:rsidRPr="00DD12B6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69CF1C" w14:textId="37A65384" w:rsidR="00BA771E" w:rsidRDefault="00BA771E" w:rsidP="000359F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</w:t>
            </w:r>
            <w:r w:rsidR="000359FC">
              <w:rPr>
                <w:rFonts w:eastAsia="Times New Roman" w:cstheme="minorHAnsi"/>
                <w:sz w:val="20"/>
                <w:szCs w:val="20"/>
              </w:rPr>
              <w:t>Consider additional portrayal variations for this feature in futu</w:t>
            </w:r>
            <w:r w:rsidR="0070709C">
              <w:rPr>
                <w:rFonts w:eastAsia="Times New Roman" w:cstheme="minorHAnsi"/>
                <w:sz w:val="20"/>
                <w:szCs w:val="20"/>
              </w:rPr>
              <w:t>re.</w:t>
            </w:r>
          </w:p>
          <w:p w14:paraId="223B1D98" w14:textId="77777777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143A" w14:textId="02EF6E22" w:rsidR="00BA771E" w:rsidRDefault="0011687A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3660B83D" wp14:editId="3788C43F">
                  <wp:extent cx="2066925" cy="1019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5BE94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55CEE83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57210F0" w14:textId="4071D09F" w:rsidR="00BA771E" w:rsidRDefault="00BA771E" w:rsidP="00AA0E6D">
      <w:pPr>
        <w:spacing w:after="160" w:line="259" w:lineRule="auto"/>
        <w:rPr>
          <w:ins w:id="9" w:author="Östergren, Klas" w:date="2023-04-02T09:56:00Z"/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E5E29" w:rsidRPr="00C37152" w14:paraId="7F59ADB5" w14:textId="77777777" w:rsidTr="008005FF">
        <w:trPr>
          <w:trHeight w:val="300"/>
          <w:jc w:val="center"/>
          <w:ins w:id="10" w:author="Östergren, Klas" w:date="2023-04-02T09:56:00Z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4E3F3" w14:textId="77777777" w:rsidR="007E5E29" w:rsidRPr="00C37152" w:rsidRDefault="007E5E29" w:rsidP="008005FF">
            <w:pPr>
              <w:spacing w:after="0" w:line="240" w:lineRule="auto"/>
              <w:rPr>
                <w:ins w:id="11" w:author="Östergren, Klas" w:date="2023-04-02T09:56:00Z"/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ins w:id="12" w:author="Östergren, Klas" w:date="2023-04-02T09:56:00Z">
              <w:r>
                <w:rPr>
                  <w:rFonts w:ascii="Calibri" w:eastAsia="Times New Roman" w:hAnsi="Calibri" w:cs="Calibri"/>
                  <w:b/>
                  <w:bCs/>
                  <w:sz w:val="20"/>
                  <w:szCs w:val="20"/>
                </w:rPr>
                <w:t>Reference</w:t>
              </w:r>
            </w:ins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09BDAA" w14:textId="357509AC" w:rsidR="007E5E29" w:rsidRPr="00C37152" w:rsidRDefault="007E5E29" w:rsidP="008005FF">
            <w:pPr>
              <w:spacing w:after="0" w:line="240" w:lineRule="auto"/>
              <w:rPr>
                <w:ins w:id="13" w:author="Östergren, Klas" w:date="2023-04-02T09:56:00Z"/>
                <w:rFonts w:ascii="Calibri" w:eastAsia="Times New Roman" w:hAnsi="Calibri" w:cs="Calibri"/>
                <w:sz w:val="20"/>
                <w:szCs w:val="20"/>
              </w:rPr>
            </w:pPr>
            <w:ins w:id="14" w:author="Östergren, Klas" w:date="2023-04-02T09:56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22.9</w:t>
              </w:r>
            </w:ins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BDFB2C" w14:textId="77777777" w:rsidR="007E5E29" w:rsidRPr="00321EBD" w:rsidRDefault="007E5E29" w:rsidP="008005FF">
            <w:pPr>
              <w:spacing w:after="0" w:line="240" w:lineRule="auto"/>
              <w:jc w:val="center"/>
              <w:rPr>
                <w:ins w:id="15" w:author="Östergren, Klas" w:date="2023-04-02T09:56:00Z"/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E5E29" w:rsidRPr="00C37152" w14:paraId="01C6DA58" w14:textId="77777777" w:rsidTr="008005FF">
        <w:trPr>
          <w:trHeight w:val="665"/>
          <w:jc w:val="center"/>
          <w:ins w:id="16" w:author="Östergren, Klas" w:date="2023-04-02T09:56:00Z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FA15" w14:textId="77777777" w:rsidR="007E5E29" w:rsidRPr="00C37152" w:rsidRDefault="007E5E29" w:rsidP="008005FF">
            <w:pPr>
              <w:spacing w:after="0" w:line="240" w:lineRule="auto"/>
              <w:rPr>
                <w:ins w:id="17" w:author="Östergren, Klas" w:date="2023-04-02T09:56:00Z"/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ins w:id="18" w:author="Östergren, Klas" w:date="2023-04-02T09:56:00Z">
              <w:r>
                <w:rPr>
                  <w:rFonts w:ascii="Calibri" w:eastAsia="Times New Roman" w:hAnsi="Calibri" w:cs="Calibri"/>
                  <w:b/>
                  <w:bCs/>
                  <w:sz w:val="20"/>
                  <w:szCs w:val="20"/>
                </w:rPr>
                <w:t>Description</w:t>
              </w:r>
            </w:ins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ABBEE3" w14:textId="31F2E2F2" w:rsidR="007E5E29" w:rsidRPr="00C37152" w:rsidRDefault="007E5E29" w:rsidP="007E5E29">
            <w:pPr>
              <w:pStyle w:val="Default"/>
              <w:rPr>
                <w:ins w:id="19" w:author="Östergren, Klas" w:date="2023-04-02T09:56:00Z"/>
                <w:rFonts w:ascii="Calibri" w:hAnsi="Calibri" w:cs="Calibri"/>
                <w:color w:val="auto"/>
                <w:sz w:val="20"/>
                <w:szCs w:val="20"/>
              </w:rPr>
            </w:pPr>
            <w:ins w:id="20" w:author="Östergren, Klas" w:date="2023-04-02T09:56:00Z">
              <w:r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t>Pilot</w:t>
              </w:r>
            </w:ins>
            <w:ins w:id="21" w:author="Östergren, Klas" w:date="2023-04-02T10:01:00Z">
              <w:r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t>age District</w:t>
              </w:r>
            </w:ins>
          </w:p>
        </w:tc>
      </w:tr>
      <w:tr w:rsidR="007E5E29" w:rsidRPr="00C37152" w14:paraId="5F110D28" w14:textId="77777777" w:rsidTr="008005FF">
        <w:trPr>
          <w:trHeight w:val="300"/>
          <w:jc w:val="center"/>
          <w:ins w:id="22" w:author="Östergren, Klas" w:date="2023-04-02T09:56:00Z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30735" w14:textId="77777777" w:rsidR="007E5E29" w:rsidRPr="00AB66B9" w:rsidRDefault="007E5E29" w:rsidP="008005FF">
            <w:pPr>
              <w:spacing w:after="0" w:line="240" w:lineRule="auto"/>
              <w:jc w:val="center"/>
              <w:rPr>
                <w:ins w:id="23" w:author="Östergren, Klas" w:date="2023-04-02T09:56:00Z"/>
                <w:rFonts w:ascii="Calibri" w:eastAsia="Times New Roman" w:hAnsi="Calibri" w:cs="Calibri"/>
                <w:b/>
                <w:sz w:val="20"/>
                <w:szCs w:val="20"/>
              </w:rPr>
            </w:pPr>
            <w:ins w:id="24" w:author="Östergren, Klas" w:date="2023-04-02T09:56:00Z">
              <w:r w:rsidRPr="00AB66B9">
                <w:rPr>
                  <w:rFonts w:ascii="Calibri" w:eastAsia="Times New Roman" w:hAnsi="Calibri" w:cs="Calibri"/>
                  <w:b/>
                  <w:bCs/>
                  <w:sz w:val="20"/>
                  <w:szCs w:val="20"/>
                </w:rPr>
                <w:t>Location</w:t>
              </w:r>
            </w:ins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60AA" w14:textId="77777777" w:rsidR="007E5E29" w:rsidRPr="00AB66B9" w:rsidRDefault="007E5E29" w:rsidP="008005FF">
            <w:pPr>
              <w:spacing w:after="0" w:line="240" w:lineRule="auto"/>
              <w:jc w:val="center"/>
              <w:rPr>
                <w:ins w:id="25" w:author="Östergren, Klas" w:date="2023-04-02T09:56:00Z"/>
                <w:rFonts w:ascii="Calibri" w:eastAsia="Times New Roman" w:hAnsi="Calibri" w:cs="Calibri"/>
                <w:b/>
                <w:sz w:val="20"/>
                <w:szCs w:val="20"/>
              </w:rPr>
            </w:pPr>
            <w:ins w:id="26" w:author="Östergren, Klas" w:date="2023-04-02T09:56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Description</w:t>
              </w:r>
            </w:ins>
          </w:p>
        </w:tc>
      </w:tr>
      <w:tr w:rsidR="007E5E29" w:rsidRPr="00C37152" w14:paraId="7C46CFFA" w14:textId="77777777" w:rsidTr="008005FF">
        <w:trPr>
          <w:trHeight w:val="300"/>
          <w:jc w:val="center"/>
          <w:ins w:id="27" w:author="Östergren, Klas" w:date="2023-04-02T09:56:00Z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2A899" w14:textId="77777777" w:rsidR="007E5E29" w:rsidRPr="003753BF" w:rsidRDefault="007E5E29" w:rsidP="008005FF">
            <w:pPr>
              <w:spacing w:after="0" w:line="240" w:lineRule="auto"/>
              <w:rPr>
                <w:ins w:id="28" w:author="Östergren, Klas" w:date="2023-04-02T09:56:00Z"/>
                <w:rFonts w:ascii="Calibri" w:eastAsia="Times New Roman" w:hAnsi="Calibri" w:cs="Calibri"/>
                <w:sz w:val="20"/>
                <w:szCs w:val="20"/>
              </w:rPr>
            </w:pPr>
            <w:ins w:id="29" w:author="Östergren, Klas" w:date="2023-04-02T09:56:00Z">
              <w:r w:rsidRPr="00D817D6">
                <w:rPr>
                  <w:rFonts w:ascii="Calibri" w:eastAsia="Times New Roman" w:hAnsi="Calibri" w:cs="Calibri"/>
                  <w:sz w:val="20"/>
                  <w:szCs w:val="20"/>
                </w:rPr>
                <w:t>32-16</w:t>
              </w:r>
              <w:r w:rsidRPr="00822D30">
                <w:rPr>
                  <w:rFonts w:ascii="Calibri" w:eastAsia="Times New Roman" w:hAnsi="Calibri" w:cs="Calibri"/>
                  <w:sz w:val="20"/>
                  <w:szCs w:val="20"/>
                </w:rPr>
                <w:t>.694</w:t>
              </w:r>
              <w:r w:rsidRPr="00D817D6">
                <w:rPr>
                  <w:rFonts w:ascii="Calibri" w:eastAsia="Times New Roman" w:hAnsi="Calibri" w:cs="Calibri"/>
                  <w:sz w:val="20"/>
                  <w:szCs w:val="20"/>
                </w:rPr>
                <w:t>S, 62-22</w:t>
              </w:r>
              <w:r w:rsidRPr="00822D30">
                <w:rPr>
                  <w:rFonts w:ascii="Calibri" w:eastAsia="Times New Roman" w:hAnsi="Calibri" w:cs="Calibri"/>
                  <w:sz w:val="20"/>
                  <w:szCs w:val="20"/>
                </w:rPr>
                <w:t>.0258</w:t>
              </w:r>
              <w:r w:rsidRPr="00D817D6">
                <w:rPr>
                  <w:rFonts w:ascii="Calibri" w:eastAsia="Times New Roman" w:hAnsi="Calibri" w:cs="Calibri"/>
                  <w:sz w:val="20"/>
                  <w:szCs w:val="20"/>
                </w:rPr>
                <w:t>E</w:t>
              </w:r>
            </w:ins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D318" w14:textId="77777777" w:rsidR="007E5E29" w:rsidRDefault="007E5E29" w:rsidP="008005FF">
            <w:pPr>
              <w:spacing w:after="0" w:line="240" w:lineRule="auto"/>
              <w:rPr>
                <w:ins w:id="30" w:author="Östergren, Klas" w:date="2023-04-02T09:56:00Z"/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010D92" w14:textId="3D770E74" w:rsidR="007E5E29" w:rsidRDefault="007E5E29" w:rsidP="007E5E29">
            <w:pPr>
              <w:pStyle w:val="Liststycke"/>
              <w:numPr>
                <w:ilvl w:val="0"/>
                <w:numId w:val="33"/>
              </w:numPr>
              <w:spacing w:after="0" w:line="240" w:lineRule="auto"/>
              <w:rPr>
                <w:ins w:id="31" w:author="Östergren, Klas" w:date="2023-04-02T09:56:00Z"/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ins w:id="32" w:author="Östergren, Klas" w:date="2023-04-02T09:56:00Z">
              <w:r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t>Pilot</w:t>
              </w:r>
            </w:ins>
            <w:ins w:id="33" w:author="Östergren, Klas" w:date="2023-04-02T10:26:00Z">
              <w:r w:rsidR="00651092">
                <w:rPr>
                  <w:rFonts w:ascii="Calibri" w:hAnsi="Calibri" w:cs="Calibri"/>
                  <w:bCs/>
                  <w:sz w:val="20"/>
                  <w:szCs w:val="20"/>
                  <w:lang w:val="en-GB"/>
                </w:rPr>
                <w:t>age District</w:t>
              </w:r>
            </w:ins>
            <w:ins w:id="34" w:author="Östergren, Klas" w:date="2023-04-02T09:56:00Z">
              <w:r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t xml:space="preserve"> (</w:t>
              </w:r>
            </w:ins>
            <w:ins w:id="35" w:author="Östergren, Klas" w:date="2023-04-02T10:26:00Z">
              <w:r w:rsidR="00651092"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t>Surface</w:t>
              </w:r>
            </w:ins>
            <w:ins w:id="36" w:author="Östergren, Klas" w:date="2023-04-02T09:56:00Z">
              <w:r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t>)</w:t>
              </w:r>
            </w:ins>
            <w:ins w:id="37" w:author="Östergren, Klas" w:date="2023-04-02T10:40:00Z">
              <w:r w:rsidR="000435E9"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t xml:space="preserve"> – Covering the Pilot Boarding Places in 22.1</w:t>
              </w:r>
            </w:ins>
          </w:p>
          <w:p w14:paraId="7872694F" w14:textId="2FA05CE7" w:rsidR="007E5E29" w:rsidRDefault="00651092" w:rsidP="007E5E29">
            <w:pPr>
              <w:pStyle w:val="Liststycke"/>
              <w:numPr>
                <w:ilvl w:val="1"/>
                <w:numId w:val="33"/>
              </w:numPr>
              <w:spacing w:after="0" w:line="240" w:lineRule="auto"/>
              <w:rPr>
                <w:ins w:id="38" w:author="Östergren, Klas" w:date="2023-04-02T09:56:00Z"/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ins w:id="39" w:author="Östergren, Klas" w:date="2023-04-02T10:26:00Z">
              <w:r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t>Communication channel</w:t>
              </w:r>
            </w:ins>
            <w:ins w:id="40" w:author="Östergren, Klas" w:date="2023-04-02T10:27:00Z">
              <w:r>
                <w:rPr>
                  <w:rFonts w:ascii="Calibri" w:eastAsia="Times New Roman" w:hAnsi="Calibri" w:cs="Calibri"/>
                  <w:sz w:val="20"/>
                  <w:szCs w:val="20"/>
                  <w:lang w:val="da-DK"/>
                </w:rPr>
                <w:t xml:space="preserve"> = [VHF0013]</w:t>
              </w:r>
            </w:ins>
          </w:p>
          <w:p w14:paraId="4EB43B40" w14:textId="77777777" w:rsidR="007E5E29" w:rsidRPr="006A4C12" w:rsidRDefault="007E5E29" w:rsidP="008005FF">
            <w:pPr>
              <w:spacing w:after="0" w:line="240" w:lineRule="auto"/>
              <w:ind w:left="1080"/>
              <w:rPr>
                <w:ins w:id="41" w:author="Östergren, Klas" w:date="2023-04-02T09:56:00Z"/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08C9542" w14:textId="77777777" w:rsidR="007E5E29" w:rsidRPr="000435E9" w:rsidRDefault="007E5E29">
            <w:pPr>
              <w:spacing w:after="0" w:line="240" w:lineRule="auto"/>
              <w:rPr>
                <w:ins w:id="42" w:author="Östergren, Klas" w:date="2023-04-02T09:56:00Z"/>
                <w:rFonts w:ascii="Calibri" w:eastAsia="Times New Roman" w:hAnsi="Calibri" w:cs="Calibri"/>
                <w:sz w:val="20"/>
                <w:szCs w:val="20"/>
                <w:lang w:val="da-DK"/>
                <w:rPrChange w:id="43" w:author="Östergren, Klas" w:date="2023-04-02T10:40:00Z">
                  <w:rPr>
                    <w:ins w:id="44" w:author="Östergren, Klas" w:date="2023-04-02T09:56:00Z"/>
                    <w:rFonts w:eastAsia="Times New Roman"/>
                    <w:lang w:val="da-DK"/>
                  </w:rPr>
                </w:rPrChange>
              </w:rPr>
              <w:pPrChange w:id="45" w:author="Östergren, Klas" w:date="2023-04-02T10:40:00Z">
                <w:pPr>
                  <w:pStyle w:val="Liststycke"/>
                  <w:spacing w:after="0" w:line="240" w:lineRule="auto"/>
                  <w:ind w:left="1440"/>
                </w:pPr>
              </w:pPrChange>
            </w:pPr>
          </w:p>
        </w:tc>
      </w:tr>
      <w:tr w:rsidR="007E5E29" w:rsidRPr="00C37152" w14:paraId="7A8FF904" w14:textId="77777777" w:rsidTr="008005FF">
        <w:trPr>
          <w:trHeight w:val="845"/>
          <w:jc w:val="center"/>
          <w:ins w:id="46" w:author="Östergren, Klas" w:date="2023-04-02T09:56:00Z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A334" w14:textId="77777777" w:rsidR="007E5E29" w:rsidRPr="00C37152" w:rsidRDefault="007E5E29" w:rsidP="008005FF">
            <w:pPr>
              <w:spacing w:after="0" w:line="240" w:lineRule="auto"/>
              <w:rPr>
                <w:ins w:id="47" w:author="Östergren, Klas" w:date="2023-04-02T09:56:00Z"/>
                <w:rFonts w:ascii="Calibri" w:eastAsia="Times New Roman" w:hAnsi="Calibri" w:cs="Calibri"/>
                <w:sz w:val="20"/>
                <w:szCs w:val="20"/>
              </w:rPr>
            </w:pPr>
            <w:ins w:id="48" w:author="Östergren, Klas" w:date="2023-04-02T09:56:00Z">
              <w:r w:rsidRPr="00C37152">
                <w:rPr>
                  <w:rFonts w:ascii="Calibri" w:eastAsia="Times New Roman" w:hAnsi="Calibri" w:cs="Calibri"/>
                  <w:b/>
                  <w:bCs/>
                  <w:sz w:val="20"/>
                  <w:szCs w:val="20"/>
                </w:rPr>
                <w:t>Screen Capture</w:t>
              </w:r>
            </w:ins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E59F" w14:textId="002A4C1A" w:rsidR="007E5E29" w:rsidRDefault="007E5E29" w:rsidP="008005FF">
            <w:pPr>
              <w:spacing w:after="0" w:line="240" w:lineRule="auto"/>
              <w:rPr>
                <w:ins w:id="49" w:author="Östergren, Klas" w:date="2023-04-02T09:56:00Z"/>
                <w:noProof/>
                <w:lang w:val="en-GB" w:eastAsia="en-GB"/>
              </w:rPr>
            </w:pPr>
          </w:p>
          <w:p w14:paraId="06DFD58A" w14:textId="77777777" w:rsidR="007E5E29" w:rsidRDefault="007E5E29" w:rsidP="008005FF">
            <w:pPr>
              <w:spacing w:after="0" w:line="240" w:lineRule="auto"/>
              <w:rPr>
                <w:ins w:id="50" w:author="Östergren, Klas" w:date="2023-04-02T09:56:00Z"/>
                <w:noProof/>
                <w:lang w:val="en-GB" w:eastAsia="en-GB"/>
              </w:rPr>
            </w:pPr>
          </w:p>
          <w:p w14:paraId="540FBB44" w14:textId="77777777" w:rsidR="007E5E29" w:rsidRPr="006023A3" w:rsidRDefault="007E5E29" w:rsidP="008005FF">
            <w:pPr>
              <w:spacing w:after="0" w:line="240" w:lineRule="auto"/>
              <w:rPr>
                <w:ins w:id="51" w:author="Östergren, Klas" w:date="2023-04-02T09:56:00Z"/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5D2C84" w14:textId="77777777" w:rsidR="007E5E29" w:rsidRDefault="007E5E29" w:rsidP="00AA0E6D">
      <w:pPr>
        <w:spacing w:after="160" w:line="259" w:lineRule="auto"/>
        <w:rPr>
          <w:b/>
          <w:sz w:val="28"/>
          <w:szCs w:val="28"/>
        </w:rPr>
      </w:pPr>
    </w:p>
    <w:sectPr w:rsidR="007E5E29" w:rsidSect="00491E0A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879EC" w14:textId="77777777" w:rsidR="00F46301" w:rsidRDefault="00F46301" w:rsidP="00C501C0">
      <w:pPr>
        <w:spacing w:after="0" w:line="240" w:lineRule="auto"/>
      </w:pPr>
      <w:r>
        <w:separator/>
      </w:r>
    </w:p>
  </w:endnote>
  <w:endnote w:type="continuationSeparator" w:id="0">
    <w:p w14:paraId="152279DD" w14:textId="77777777" w:rsidR="00F46301" w:rsidRDefault="00F46301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111C08C4" w:rsidR="00B56A3A" w:rsidRDefault="00B56A3A">
        <w:pPr>
          <w:pStyle w:val="Sidfo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E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55371" w14:textId="77777777" w:rsidR="00F46301" w:rsidRDefault="00F46301" w:rsidP="00C501C0">
      <w:pPr>
        <w:spacing w:after="0" w:line="240" w:lineRule="auto"/>
      </w:pPr>
      <w:r>
        <w:separator/>
      </w:r>
    </w:p>
  </w:footnote>
  <w:footnote w:type="continuationSeparator" w:id="0">
    <w:p w14:paraId="1CED4F2C" w14:textId="77777777" w:rsidR="00F46301" w:rsidRDefault="00F46301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0F888" w14:textId="193DCBEE" w:rsidR="00C501C0" w:rsidRDefault="00C501C0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D0BB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E5C05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6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8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06DD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14"/>
  </w:num>
  <w:num w:numId="2">
    <w:abstractNumId w:val="25"/>
  </w:num>
  <w:num w:numId="3">
    <w:abstractNumId w:val="17"/>
  </w:num>
  <w:num w:numId="4">
    <w:abstractNumId w:val="1"/>
  </w:num>
  <w:num w:numId="5">
    <w:abstractNumId w:val="23"/>
  </w:num>
  <w:num w:numId="6">
    <w:abstractNumId w:val="32"/>
  </w:num>
  <w:num w:numId="7">
    <w:abstractNumId w:val="27"/>
  </w:num>
  <w:num w:numId="8">
    <w:abstractNumId w:val="30"/>
  </w:num>
  <w:num w:numId="9">
    <w:abstractNumId w:val="11"/>
  </w:num>
  <w:num w:numId="10">
    <w:abstractNumId w:val="28"/>
  </w:num>
  <w:num w:numId="11">
    <w:abstractNumId w:val="18"/>
  </w:num>
  <w:num w:numId="12">
    <w:abstractNumId w:val="15"/>
  </w:num>
  <w:num w:numId="13">
    <w:abstractNumId w:val="10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9"/>
  </w:num>
  <w:num w:numId="19">
    <w:abstractNumId w:val="9"/>
  </w:num>
  <w:num w:numId="20">
    <w:abstractNumId w:val="22"/>
  </w:num>
  <w:num w:numId="21">
    <w:abstractNumId w:val="7"/>
  </w:num>
  <w:num w:numId="22">
    <w:abstractNumId w:val="24"/>
  </w:num>
  <w:num w:numId="23">
    <w:abstractNumId w:val="8"/>
  </w:num>
  <w:num w:numId="24">
    <w:abstractNumId w:val="26"/>
  </w:num>
  <w:num w:numId="25">
    <w:abstractNumId w:val="21"/>
  </w:num>
  <w:num w:numId="26">
    <w:abstractNumId w:val="6"/>
  </w:num>
  <w:num w:numId="27">
    <w:abstractNumId w:val="3"/>
  </w:num>
  <w:num w:numId="28">
    <w:abstractNumId w:val="31"/>
  </w:num>
  <w:num w:numId="29">
    <w:abstractNumId w:val="12"/>
  </w:num>
  <w:num w:numId="30">
    <w:abstractNumId w:val="16"/>
  </w:num>
  <w:num w:numId="31">
    <w:abstractNumId w:val="29"/>
  </w:num>
  <w:num w:numId="32">
    <w:abstractNumId w:val="13"/>
  </w:num>
  <w:num w:numId="3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Östergren, Klas">
    <w15:presenceInfo w15:providerId="AD" w15:userId="S-1-5-21-3711137892-2375806388-3929695594-114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4DC0"/>
    <w:rsid w:val="00015BDE"/>
    <w:rsid w:val="00016BFF"/>
    <w:rsid w:val="00027936"/>
    <w:rsid w:val="000324F5"/>
    <w:rsid w:val="00032676"/>
    <w:rsid w:val="000359FC"/>
    <w:rsid w:val="00037F01"/>
    <w:rsid w:val="000409BC"/>
    <w:rsid w:val="00040B1E"/>
    <w:rsid w:val="000435E9"/>
    <w:rsid w:val="00044645"/>
    <w:rsid w:val="000452FA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20D2"/>
    <w:rsid w:val="000F4319"/>
    <w:rsid w:val="000F4F06"/>
    <w:rsid w:val="0011127A"/>
    <w:rsid w:val="0011687A"/>
    <w:rsid w:val="00117E54"/>
    <w:rsid w:val="00121A98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038B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46729"/>
    <w:rsid w:val="00251D00"/>
    <w:rsid w:val="00252B0F"/>
    <w:rsid w:val="00253A95"/>
    <w:rsid w:val="0025441E"/>
    <w:rsid w:val="00256162"/>
    <w:rsid w:val="002727B9"/>
    <w:rsid w:val="002752B8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45CFC"/>
    <w:rsid w:val="00352D6F"/>
    <w:rsid w:val="003547A2"/>
    <w:rsid w:val="00362C26"/>
    <w:rsid w:val="003730C6"/>
    <w:rsid w:val="003753BF"/>
    <w:rsid w:val="00383E9D"/>
    <w:rsid w:val="003857C2"/>
    <w:rsid w:val="003867DC"/>
    <w:rsid w:val="00387602"/>
    <w:rsid w:val="003900EB"/>
    <w:rsid w:val="00395A5A"/>
    <w:rsid w:val="003A23F6"/>
    <w:rsid w:val="003A4BC0"/>
    <w:rsid w:val="003B672F"/>
    <w:rsid w:val="003C036A"/>
    <w:rsid w:val="003C0821"/>
    <w:rsid w:val="003E32DB"/>
    <w:rsid w:val="003E348A"/>
    <w:rsid w:val="003E40A7"/>
    <w:rsid w:val="003E5DC2"/>
    <w:rsid w:val="003F1BF9"/>
    <w:rsid w:val="003F3834"/>
    <w:rsid w:val="003F3F5B"/>
    <w:rsid w:val="003F42FE"/>
    <w:rsid w:val="003F53EF"/>
    <w:rsid w:val="003F5E3F"/>
    <w:rsid w:val="003F6026"/>
    <w:rsid w:val="00401E2F"/>
    <w:rsid w:val="00404859"/>
    <w:rsid w:val="0040587D"/>
    <w:rsid w:val="004130A5"/>
    <w:rsid w:val="00423F1D"/>
    <w:rsid w:val="00424701"/>
    <w:rsid w:val="00436EB6"/>
    <w:rsid w:val="00437E9A"/>
    <w:rsid w:val="0044273F"/>
    <w:rsid w:val="00454621"/>
    <w:rsid w:val="0046081E"/>
    <w:rsid w:val="004626A1"/>
    <w:rsid w:val="0046303C"/>
    <w:rsid w:val="004740AF"/>
    <w:rsid w:val="004746D7"/>
    <w:rsid w:val="00480B8E"/>
    <w:rsid w:val="00484ECB"/>
    <w:rsid w:val="004871BD"/>
    <w:rsid w:val="004900E0"/>
    <w:rsid w:val="004907CA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E76C2"/>
    <w:rsid w:val="004F50DD"/>
    <w:rsid w:val="004F5445"/>
    <w:rsid w:val="004F5EE9"/>
    <w:rsid w:val="00500A86"/>
    <w:rsid w:val="00504884"/>
    <w:rsid w:val="00507EEE"/>
    <w:rsid w:val="00515D48"/>
    <w:rsid w:val="005170BD"/>
    <w:rsid w:val="005217D0"/>
    <w:rsid w:val="00536EC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5F58"/>
    <w:rsid w:val="005D6A63"/>
    <w:rsid w:val="005E172A"/>
    <w:rsid w:val="005F2D5F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1092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1F6C"/>
    <w:rsid w:val="006A21E3"/>
    <w:rsid w:val="006A4C12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0709C"/>
    <w:rsid w:val="00713CB2"/>
    <w:rsid w:val="00716C15"/>
    <w:rsid w:val="007171EF"/>
    <w:rsid w:val="00733ED1"/>
    <w:rsid w:val="00735500"/>
    <w:rsid w:val="0074009D"/>
    <w:rsid w:val="00744E46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B6A24"/>
    <w:rsid w:val="007C03FF"/>
    <w:rsid w:val="007C7AD8"/>
    <w:rsid w:val="007E4D2B"/>
    <w:rsid w:val="007E5D4D"/>
    <w:rsid w:val="007E5E29"/>
    <w:rsid w:val="007F271F"/>
    <w:rsid w:val="007F61E4"/>
    <w:rsid w:val="00801857"/>
    <w:rsid w:val="00804403"/>
    <w:rsid w:val="008061C3"/>
    <w:rsid w:val="00822D30"/>
    <w:rsid w:val="0082508F"/>
    <w:rsid w:val="008266B3"/>
    <w:rsid w:val="00827EE8"/>
    <w:rsid w:val="0083054E"/>
    <w:rsid w:val="00831EFB"/>
    <w:rsid w:val="0083395F"/>
    <w:rsid w:val="008350BE"/>
    <w:rsid w:val="00843B99"/>
    <w:rsid w:val="00847945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C6CA5"/>
    <w:rsid w:val="008D023F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49AB"/>
    <w:rsid w:val="0095019F"/>
    <w:rsid w:val="00951428"/>
    <w:rsid w:val="00953FEE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3948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5E65"/>
    <w:rsid w:val="00A56789"/>
    <w:rsid w:val="00A56793"/>
    <w:rsid w:val="00A60409"/>
    <w:rsid w:val="00A636D5"/>
    <w:rsid w:val="00A65AB6"/>
    <w:rsid w:val="00A65BDF"/>
    <w:rsid w:val="00A66333"/>
    <w:rsid w:val="00A67DFB"/>
    <w:rsid w:val="00A71B49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6CD3"/>
    <w:rsid w:val="00B24C49"/>
    <w:rsid w:val="00B2676F"/>
    <w:rsid w:val="00B32661"/>
    <w:rsid w:val="00B343C5"/>
    <w:rsid w:val="00B353DF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71E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3B33"/>
    <w:rsid w:val="00BF4D5C"/>
    <w:rsid w:val="00BF7B95"/>
    <w:rsid w:val="00C0446E"/>
    <w:rsid w:val="00C121A3"/>
    <w:rsid w:val="00C12BA2"/>
    <w:rsid w:val="00C14D3B"/>
    <w:rsid w:val="00C179CD"/>
    <w:rsid w:val="00C236F7"/>
    <w:rsid w:val="00C332D5"/>
    <w:rsid w:val="00C41A06"/>
    <w:rsid w:val="00C4387E"/>
    <w:rsid w:val="00C43AC3"/>
    <w:rsid w:val="00C45929"/>
    <w:rsid w:val="00C46E3D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4DE5"/>
    <w:rsid w:val="00CA59AE"/>
    <w:rsid w:val="00CC28C0"/>
    <w:rsid w:val="00CC6331"/>
    <w:rsid w:val="00CC7029"/>
    <w:rsid w:val="00CD6692"/>
    <w:rsid w:val="00CE1B74"/>
    <w:rsid w:val="00CE55A9"/>
    <w:rsid w:val="00CF49EF"/>
    <w:rsid w:val="00CF643F"/>
    <w:rsid w:val="00CF6CB7"/>
    <w:rsid w:val="00CF718E"/>
    <w:rsid w:val="00D0612B"/>
    <w:rsid w:val="00D15F1F"/>
    <w:rsid w:val="00D17BFE"/>
    <w:rsid w:val="00D24E00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817D6"/>
    <w:rsid w:val="00D92FCF"/>
    <w:rsid w:val="00D95281"/>
    <w:rsid w:val="00DA171A"/>
    <w:rsid w:val="00DB11F7"/>
    <w:rsid w:val="00DB2BBC"/>
    <w:rsid w:val="00DB3C55"/>
    <w:rsid w:val="00DB508D"/>
    <w:rsid w:val="00DB6B51"/>
    <w:rsid w:val="00DC023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E01CF5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2371"/>
    <w:rsid w:val="00E93DFC"/>
    <w:rsid w:val="00E94507"/>
    <w:rsid w:val="00E945C7"/>
    <w:rsid w:val="00EA2FAA"/>
    <w:rsid w:val="00EA4246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26D83"/>
    <w:rsid w:val="00F364E5"/>
    <w:rsid w:val="00F36F72"/>
    <w:rsid w:val="00F37A09"/>
    <w:rsid w:val="00F41098"/>
    <w:rsid w:val="00F44CF4"/>
    <w:rsid w:val="00F4537D"/>
    <w:rsid w:val="00F46301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2F36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B45D3"/>
    <w:rsid w:val="00FC47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Rubrik1">
    <w:name w:val="heading 1"/>
    <w:basedOn w:val="Normal"/>
    <w:next w:val="Normal"/>
    <w:link w:val="Rubrik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stycke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kenstitel">
    <w:name w:val="Book Title"/>
    <w:basedOn w:val="Standardstycketeckensnitt"/>
    <w:uiPriority w:val="33"/>
    <w:qFormat/>
    <w:rsid w:val="003351ED"/>
    <w:rPr>
      <w:b/>
      <w:bCs/>
      <w:i/>
      <w:iCs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8384D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8384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Sidhuvud">
    <w:name w:val="header"/>
    <w:basedOn w:val="Normal"/>
    <w:link w:val="Sidhuvud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501C0"/>
    <w:rPr>
      <w:rFonts w:eastAsiaTheme="minorEastAsia"/>
      <w:lang w:val="en-CA" w:eastAsia="en-CA"/>
    </w:rPr>
  </w:style>
  <w:style w:type="paragraph" w:styleId="Sidfot">
    <w:name w:val="footer"/>
    <w:basedOn w:val="Normal"/>
    <w:link w:val="Sidfot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Rubrik2Char">
    <w:name w:val="Rubrik 2 Char"/>
    <w:basedOn w:val="Standardstycketeckensnitt"/>
    <w:link w:val="Rubrik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nk">
    <w:name w:val="Hyperlink"/>
    <w:basedOn w:val="Standardstycketeckensnitt"/>
    <w:uiPriority w:val="99"/>
    <w:semiHidden/>
    <w:unhideWhenUsed/>
    <w:rsid w:val="00C0446E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-101-Portrayal-subWG/Working-Documents/issues/50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purl.org/dc/elements/1.1/"/>
    <ds:schemaRef ds:uri="http://schemas.microsoft.com/office/2006/metadata/properties"/>
    <ds:schemaRef ds:uri="3afcca85-626d-40cf-8493-15e01d150ad7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5de893b-c722-4ec2-8e11-ead4310e3e99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FC5005-540A-491E-AFFD-9C40F409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682</Words>
  <Characters>3615</Characters>
  <Application>Microsoft Office Word</Application>
  <DocSecurity>0</DocSecurity>
  <Lines>30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Östergren, Klas</cp:lastModifiedBy>
  <cp:revision>4</cp:revision>
  <dcterms:created xsi:type="dcterms:W3CDTF">2023-04-02T07:55:00Z</dcterms:created>
  <dcterms:modified xsi:type="dcterms:W3CDTF">2023-04-03T07:10:00Z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